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EAB33" w14:textId="4B3E6099" w:rsidR="005658DF" w:rsidRPr="005658DF" w:rsidRDefault="005658DF">
      <w:pPr>
        <w:rPr>
          <w:ins w:id="0" w:author="taghzout imad" w:date="2020-10-20T14:59:00Z"/>
          <w:b/>
          <w:sz w:val="28"/>
          <w:rPrChange w:id="1" w:author="taghzout imad" w:date="2020-10-20T15:02:00Z">
            <w:rPr>
              <w:ins w:id="2" w:author="taghzout imad" w:date="2020-10-20T14:59:00Z"/>
            </w:rPr>
          </w:rPrChange>
        </w:rPr>
        <w:pPrChange w:id="3" w:author="taghzout imad" w:date="2020-10-20T14:59:00Z">
          <w:pPr>
            <w:autoSpaceDE w:val="0"/>
            <w:autoSpaceDN w:val="0"/>
            <w:adjustRightInd w:val="0"/>
            <w:spacing w:after="0" w:line="240" w:lineRule="auto"/>
            <w:ind w:left="-720" w:right="-648"/>
            <w:jc w:val="both"/>
          </w:pPr>
        </w:pPrChange>
      </w:pPr>
      <w:ins w:id="4" w:author="taghzout imad" w:date="2020-10-20T15:02:00Z">
        <w:r w:rsidRPr="005658DF">
          <w:rPr>
            <w:b/>
            <w:sz w:val="28"/>
            <w:rPrChange w:id="5" w:author="taghzout imad" w:date="2020-10-20T15:02:00Z">
              <w:rPr/>
            </w:rPrChange>
          </w:rPr>
          <w:t>START</w:t>
        </w:r>
        <w:r>
          <w:rPr>
            <w:b/>
            <w:sz w:val="28"/>
          </w:rPr>
          <w:t xml:space="preserve"> </w:t>
        </w:r>
      </w:ins>
      <w:ins w:id="6" w:author="taghzout imad" w:date="2020-10-22T16:01:00Z">
        <w:r w:rsidR="00530934">
          <w:rPr>
            <w:b/>
            <w:sz w:val="28"/>
          </w:rPr>
          <w:t xml:space="preserve"> TEST CGA………………</w:t>
        </w:r>
      </w:ins>
    </w:p>
    <w:p w14:paraId="414A8C35" w14:textId="2688E0C5" w:rsidR="005658DF" w:rsidRPr="005658DF" w:rsidRDefault="005658DF">
      <w:pPr>
        <w:rPr>
          <w:ins w:id="7" w:author="taghzout imad" w:date="2020-10-20T14:59:00Z"/>
          <w:b/>
          <w:rPrChange w:id="8" w:author="taghzout imad" w:date="2020-10-20T15:00:00Z">
            <w:rPr>
              <w:ins w:id="9" w:author="taghzout imad" w:date="2020-10-20T14:59:00Z"/>
            </w:rPr>
          </w:rPrChange>
        </w:rPr>
        <w:pPrChange w:id="10" w:author="taghzout imad" w:date="2020-10-20T14:59:00Z">
          <w:pPr>
            <w:autoSpaceDE w:val="0"/>
            <w:autoSpaceDN w:val="0"/>
            <w:adjustRightInd w:val="0"/>
            <w:spacing w:after="0" w:line="240" w:lineRule="auto"/>
            <w:ind w:left="-720" w:right="-648"/>
            <w:jc w:val="both"/>
          </w:pPr>
        </w:pPrChange>
      </w:pPr>
      <w:ins w:id="11" w:author="taghzout imad" w:date="2020-10-20T15:00:00Z">
        <w:r w:rsidRPr="005658DF">
          <w:rPr>
            <w:b/>
            <w:rPrChange w:id="12" w:author="taghzout imad" w:date="2020-10-20T15:00:00Z">
              <w:rPr/>
            </w:rPrChange>
          </w:rPr>
          <w:t>P1</w:t>
        </w:r>
      </w:ins>
    </w:p>
    <w:p w14:paraId="63F1AE6F" w14:textId="6C0C5E40" w:rsidR="005658DF" w:rsidRPr="005658DF" w:rsidRDefault="005658DF">
      <w:pPr>
        <w:rPr>
          <w:ins w:id="13" w:author="taghzout imad" w:date="2020-10-20T14:59:00Z"/>
          <w:b/>
          <w:rPrChange w:id="14" w:author="taghzout imad" w:date="2020-10-20T15:00:00Z">
            <w:rPr>
              <w:ins w:id="15" w:author="taghzout imad" w:date="2020-10-20T14:59:00Z"/>
            </w:rPr>
          </w:rPrChange>
        </w:rPr>
        <w:pPrChange w:id="16" w:author="taghzout imad" w:date="2020-10-20T14:59:00Z">
          <w:pPr>
            <w:autoSpaceDE w:val="0"/>
            <w:autoSpaceDN w:val="0"/>
            <w:adjustRightInd w:val="0"/>
            <w:spacing w:after="0" w:line="240" w:lineRule="auto"/>
            <w:ind w:left="-720" w:right="-648"/>
            <w:jc w:val="both"/>
          </w:pPr>
        </w:pPrChange>
      </w:pPr>
      <w:ins w:id="17" w:author="taghzout imad" w:date="2020-10-20T15:00:00Z">
        <w:r w:rsidRPr="005658DF">
          <w:rPr>
            <w:b/>
            <w:rPrChange w:id="18" w:author="taghzout imad" w:date="2020-10-20T15:00:00Z">
              <w:rPr/>
            </w:rPrChange>
          </w:rPr>
          <w:t>TITRE DE TEST 3</w:t>
        </w:r>
      </w:ins>
    </w:p>
    <w:p w14:paraId="306EF2F1" w14:textId="3F9C58ED" w:rsidR="005658DF" w:rsidRDefault="005658DF">
      <w:pPr>
        <w:rPr>
          <w:ins w:id="19" w:author="taghzout imad" w:date="2020-10-20T14:59:00Z"/>
        </w:rPr>
        <w:pPrChange w:id="20" w:author="taghzout imad" w:date="2020-10-20T14:59:00Z">
          <w:pPr>
            <w:autoSpaceDE w:val="0"/>
            <w:autoSpaceDN w:val="0"/>
            <w:adjustRightInd w:val="0"/>
            <w:spacing w:after="0" w:line="240" w:lineRule="auto"/>
            <w:ind w:left="-720" w:right="-648"/>
            <w:jc w:val="both"/>
          </w:pPr>
        </w:pPrChange>
      </w:pPr>
      <w:ins w:id="21" w:author="taghzout imad" w:date="2020-10-20T14:59:00Z">
        <w:r w:rsidRPr="005658DF">
          <w:t xml:space="preserve">On sait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4BB83421" w14:textId="77777777" w:rsidR="005658DF" w:rsidRDefault="005658DF" w:rsidP="005658DF">
      <w:pPr>
        <w:rPr>
          <w:ins w:id="22" w:author="taghzout imad" w:date="2020-10-20T15:02:00Z"/>
        </w:rPr>
      </w:pPr>
      <w:ins w:id="23" w:author="taghzout imad" w:date="2020-10-20T15:02:00Z">
        <w:r w:rsidRPr="005658DF">
          <w:t xml:space="preserve">On sait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0840FDB4" w14:textId="74B4A197" w:rsidR="005658DF" w:rsidRDefault="005658DF">
      <w:pPr>
        <w:rPr>
          <w:ins w:id="24" w:author="taghzout imad" w:date="2020-10-20T15:02:00Z"/>
        </w:rPr>
        <w:pPrChange w:id="25" w:author="taghzout imad" w:date="2020-10-20T14:59:00Z">
          <w:pPr>
            <w:autoSpaceDE w:val="0"/>
            <w:autoSpaceDN w:val="0"/>
            <w:adjustRightInd w:val="0"/>
            <w:spacing w:after="0" w:line="240" w:lineRule="auto"/>
            <w:ind w:left="-720" w:right="-648"/>
            <w:jc w:val="both"/>
          </w:pPr>
        </w:pPrChange>
      </w:pPr>
      <w:ins w:id="26" w:author="taghzout imad" w:date="2020-10-20T15:00:00Z">
        <w:r w:rsidRPr="005658DF">
          <w:t xml:space="preserve">On sait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50A80242" w14:textId="77777777" w:rsidR="005658DF" w:rsidRDefault="005658DF">
      <w:pPr>
        <w:rPr>
          <w:ins w:id="27" w:author="taghzout imad" w:date="2020-10-20T15:00:00Z"/>
        </w:rPr>
        <w:pPrChange w:id="28" w:author="taghzout imad" w:date="2020-10-20T14:59:00Z">
          <w:pPr>
            <w:autoSpaceDE w:val="0"/>
            <w:autoSpaceDN w:val="0"/>
            <w:adjustRightInd w:val="0"/>
            <w:spacing w:after="0" w:line="240" w:lineRule="auto"/>
            <w:ind w:left="-720" w:right="-648"/>
            <w:jc w:val="both"/>
          </w:pPr>
        </w:pPrChange>
      </w:pPr>
    </w:p>
    <w:p w14:paraId="15879078" w14:textId="77777777" w:rsidR="005658DF" w:rsidRPr="00837A38" w:rsidRDefault="005658DF" w:rsidP="005658DF">
      <w:pPr>
        <w:rPr>
          <w:ins w:id="29" w:author="taghzout imad" w:date="2020-10-20T15:00:00Z"/>
          <w:b/>
        </w:rPr>
      </w:pPr>
      <w:ins w:id="30" w:author="taghzout imad" w:date="2020-10-20T15:00:00Z">
        <w:r w:rsidRPr="00837A38">
          <w:rPr>
            <w:b/>
          </w:rPr>
          <w:t>TITRE DE TEST 3</w:t>
        </w:r>
      </w:ins>
    </w:p>
    <w:p w14:paraId="0CBE0A63" w14:textId="77777777" w:rsidR="005658DF" w:rsidRDefault="005658DF" w:rsidP="005658DF">
      <w:pPr>
        <w:rPr>
          <w:ins w:id="31" w:author="taghzout imad" w:date="2020-10-20T15:00:00Z"/>
        </w:rPr>
      </w:pPr>
      <w:ins w:id="32" w:author="taghzout imad" w:date="2020-10-20T15:00:00Z">
        <w:r w:rsidRPr="005658DF">
          <w:t xml:space="preserve">On sait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387E8724" w14:textId="77777777" w:rsidR="005658DF" w:rsidRPr="005658DF" w:rsidRDefault="005658DF" w:rsidP="005658DF">
      <w:pPr>
        <w:rPr>
          <w:ins w:id="33" w:author="taghzout imad" w:date="2020-10-20T15:00:00Z"/>
          <w:b/>
          <w:rPrChange w:id="34" w:author="taghzout imad" w:date="2020-10-20T15:00:00Z">
            <w:rPr>
              <w:ins w:id="35" w:author="taghzout imad" w:date="2020-10-20T15:00:00Z"/>
            </w:rPr>
          </w:rPrChange>
        </w:rPr>
      </w:pPr>
      <w:ins w:id="36" w:author="taghzout imad" w:date="2020-10-20T15:00:00Z">
        <w:r w:rsidRPr="005658DF">
          <w:rPr>
            <w:b/>
            <w:rPrChange w:id="37" w:author="taghzout imad" w:date="2020-10-20T15:00:00Z">
              <w:rPr/>
            </w:rPrChange>
          </w:rPr>
          <w:lastRenderedPageBreak/>
          <w:t>P2</w:t>
        </w:r>
      </w:ins>
    </w:p>
    <w:p w14:paraId="5048917F" w14:textId="6913541B" w:rsidR="005658DF" w:rsidRDefault="005658DF" w:rsidP="005658DF">
      <w:pPr>
        <w:rPr>
          <w:ins w:id="38" w:author="taghzout imad" w:date="2020-10-20T15:00:00Z"/>
        </w:rPr>
      </w:pPr>
      <w:ins w:id="39" w:author="taghzout imad" w:date="2020-10-20T15:00:00Z">
        <w:r w:rsidRPr="005658DF">
          <w:t xml:space="preserve"> </w:t>
        </w:r>
        <w:proofErr w:type="gramStart"/>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2D8D82D7" w14:textId="77777777" w:rsidR="005658DF" w:rsidRDefault="005658DF" w:rsidP="005658DF">
      <w:pPr>
        <w:rPr>
          <w:ins w:id="40" w:author="taghzout imad" w:date="2020-10-20T15:00:00Z"/>
        </w:rPr>
      </w:pPr>
      <w:proofErr w:type="gramStart"/>
      <w:ins w:id="41" w:author="taghzout imad" w:date="2020-10-20T15:00: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28E1455A" w14:textId="77777777" w:rsidR="005658DF" w:rsidRDefault="005658DF" w:rsidP="005658DF">
      <w:pPr>
        <w:rPr>
          <w:ins w:id="42" w:author="taghzout imad" w:date="2020-10-20T15:00:00Z"/>
        </w:rPr>
      </w:pPr>
      <w:proofErr w:type="gramStart"/>
      <w:ins w:id="43" w:author="taghzout imad" w:date="2020-10-20T15:00: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405199D6" w14:textId="77777777" w:rsidR="005658DF" w:rsidRDefault="005658DF">
      <w:pPr>
        <w:rPr>
          <w:ins w:id="44" w:author="taghzout imad" w:date="2020-10-20T15:00:00Z"/>
        </w:rPr>
        <w:pPrChange w:id="45" w:author="taghzout imad" w:date="2020-10-20T14:59:00Z">
          <w:pPr>
            <w:autoSpaceDE w:val="0"/>
            <w:autoSpaceDN w:val="0"/>
            <w:adjustRightInd w:val="0"/>
            <w:spacing w:after="0" w:line="240" w:lineRule="auto"/>
            <w:ind w:left="-720" w:right="-648"/>
            <w:jc w:val="both"/>
          </w:pPr>
        </w:pPrChange>
      </w:pPr>
    </w:p>
    <w:p w14:paraId="3F247181" w14:textId="77777777" w:rsidR="005658DF" w:rsidRDefault="005658DF" w:rsidP="005658DF">
      <w:pPr>
        <w:rPr>
          <w:ins w:id="46" w:author="taghzout imad" w:date="2020-10-20T15:00:00Z"/>
        </w:rPr>
      </w:pPr>
      <w:proofErr w:type="gramStart"/>
      <w:ins w:id="47" w:author="taghzout imad" w:date="2020-10-20T15:00: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654DBD07" w14:textId="77777777" w:rsidR="005658DF" w:rsidRDefault="005658DF" w:rsidP="005658DF">
      <w:pPr>
        <w:rPr>
          <w:ins w:id="48" w:author="taghzout imad" w:date="2020-10-20T15:01:00Z"/>
        </w:rPr>
      </w:pPr>
    </w:p>
    <w:p w14:paraId="3308A1CA" w14:textId="3674C2E9" w:rsidR="005658DF" w:rsidRDefault="005658DF" w:rsidP="005658DF">
      <w:pPr>
        <w:rPr>
          <w:ins w:id="49" w:author="taghzout imad" w:date="2020-10-20T15:01:00Z"/>
        </w:rPr>
      </w:pPr>
      <w:proofErr w:type="gramStart"/>
      <w:ins w:id="50" w:author="taghzout imad" w:date="2020-10-20T15:00:00Z">
        <w:r w:rsidRPr="005658DF">
          <w:t>faux</w:t>
        </w:r>
        <w:proofErr w:type="gramEnd"/>
        <w:r w:rsidRPr="005658DF">
          <w:t xml:space="preserve">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xml:space="preserve">' vous conduira vers de nombreux sites qui n'en sont encore qu'à leur phase de construction. Plusieurs versions sont apparues avec le </w:t>
        </w:r>
        <w:r>
          <w:t>temps</w:t>
        </w:r>
      </w:ins>
      <w:ins w:id="51" w:author="taghzout imad" w:date="2020-10-20T15:01:00Z">
        <w:r>
          <w:t>.</w:t>
        </w:r>
      </w:ins>
    </w:p>
    <w:p w14:paraId="386625D5" w14:textId="77777777" w:rsidR="005658DF" w:rsidRDefault="005658DF" w:rsidP="005658DF">
      <w:pPr>
        <w:rPr>
          <w:ins w:id="52" w:author="taghzout imad" w:date="2020-10-20T15:01:00Z"/>
          <w:b/>
        </w:rPr>
      </w:pPr>
    </w:p>
    <w:p w14:paraId="6C4E32CC" w14:textId="77777777" w:rsidR="005658DF" w:rsidRPr="005658DF" w:rsidRDefault="005658DF" w:rsidP="005658DF">
      <w:pPr>
        <w:rPr>
          <w:ins w:id="53" w:author="taghzout imad" w:date="2020-10-20T15:01:00Z"/>
          <w:b/>
          <w:rPrChange w:id="54" w:author="taghzout imad" w:date="2020-10-20T15:01:00Z">
            <w:rPr>
              <w:ins w:id="55" w:author="taghzout imad" w:date="2020-10-20T15:01:00Z"/>
            </w:rPr>
          </w:rPrChange>
        </w:rPr>
      </w:pPr>
      <w:ins w:id="56" w:author="taghzout imad" w:date="2020-10-20T15:01:00Z">
        <w:r w:rsidRPr="005658DF">
          <w:rPr>
            <w:b/>
            <w:rPrChange w:id="57" w:author="taghzout imad" w:date="2020-10-20T15:01:00Z">
              <w:rPr/>
            </w:rPrChange>
          </w:rPr>
          <w:lastRenderedPageBreak/>
          <w:t>P3</w:t>
        </w:r>
      </w:ins>
    </w:p>
    <w:p w14:paraId="7423357B" w14:textId="0EFF9EA5" w:rsidR="005658DF" w:rsidRDefault="005658DF" w:rsidP="005658DF">
      <w:pPr>
        <w:rPr>
          <w:ins w:id="58" w:author="taghzout imad" w:date="2020-10-20T15:00:00Z"/>
        </w:rPr>
      </w:pPr>
      <w:proofErr w:type="gramStart"/>
      <w:ins w:id="59" w:author="taghzout imad" w:date="2020-10-20T15:00:00Z">
        <w:r w:rsidRPr="005658DF">
          <w:t>parfois</w:t>
        </w:r>
        <w:proofErr w:type="gramEnd"/>
        <w:r w:rsidRPr="005658DF">
          <w:t xml:space="preserve">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05C7A4CD" w14:textId="77777777" w:rsidR="005658DF" w:rsidRDefault="005658DF" w:rsidP="005658DF">
      <w:pPr>
        <w:rPr>
          <w:ins w:id="60" w:author="taghzout imad" w:date="2020-10-20T15:01:00Z"/>
        </w:rPr>
      </w:pPr>
      <w:proofErr w:type="gramStart"/>
      <w:ins w:id="61" w:author="taghzout imad" w:date="2020-10-20T15:00: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641E414F" w14:textId="77777777" w:rsidR="005658DF" w:rsidRDefault="005658DF" w:rsidP="005658DF">
      <w:pPr>
        <w:rPr>
          <w:ins w:id="62" w:author="taghzout imad" w:date="2020-10-20T15:01:00Z"/>
        </w:rPr>
      </w:pPr>
      <w:proofErr w:type="gramStart"/>
      <w:ins w:id="63" w:author="taghzout imad" w:date="2020-10-20T15:01: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77BC6D9B" w14:textId="77777777" w:rsidR="005658DF" w:rsidRDefault="005658DF" w:rsidP="005658DF">
      <w:pPr>
        <w:rPr>
          <w:ins w:id="64" w:author="taghzout imad" w:date="2020-10-20T15:01:00Z"/>
        </w:rPr>
      </w:pPr>
      <w:proofErr w:type="gramStart"/>
      <w:ins w:id="65" w:author="taghzout imad" w:date="2020-10-20T15:01: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12C5C175" w14:textId="77777777" w:rsidR="005658DF" w:rsidRDefault="005658DF" w:rsidP="005658DF">
      <w:pPr>
        <w:rPr>
          <w:ins w:id="66" w:author="taghzout imad" w:date="2020-10-20T15:01:00Z"/>
        </w:rPr>
      </w:pPr>
      <w:proofErr w:type="gramStart"/>
      <w:ins w:id="67" w:author="taghzout imad" w:date="2020-10-20T15:01: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6C431234" w14:textId="7953932E" w:rsidR="005658DF" w:rsidRDefault="005658DF" w:rsidP="005658DF">
      <w:pPr>
        <w:rPr>
          <w:ins w:id="68" w:author="taghzout imad" w:date="2020-10-20T15:01:00Z"/>
        </w:rPr>
      </w:pPr>
      <w:proofErr w:type="gramStart"/>
      <w:ins w:id="69" w:author="taghzout imad" w:date="2020-10-20T15:01: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w:t>
        </w:r>
      </w:ins>
    </w:p>
    <w:p w14:paraId="16425582" w14:textId="1ABBBB7B" w:rsidR="005658DF" w:rsidRPr="005658DF" w:rsidRDefault="005658DF" w:rsidP="005658DF">
      <w:pPr>
        <w:rPr>
          <w:ins w:id="70" w:author="taghzout imad" w:date="2020-10-20T15:01:00Z"/>
          <w:b/>
          <w:rPrChange w:id="71" w:author="taghzout imad" w:date="2020-10-20T15:01:00Z">
            <w:rPr>
              <w:ins w:id="72" w:author="taghzout imad" w:date="2020-10-20T15:01:00Z"/>
            </w:rPr>
          </w:rPrChange>
        </w:rPr>
      </w:pPr>
      <w:ins w:id="73" w:author="taghzout imad" w:date="2020-10-20T15:01:00Z">
        <w:r w:rsidRPr="005658DF">
          <w:rPr>
            <w:b/>
            <w:rPrChange w:id="74" w:author="taghzout imad" w:date="2020-10-20T15:01:00Z">
              <w:rPr/>
            </w:rPrChange>
          </w:rPr>
          <w:lastRenderedPageBreak/>
          <w:t>P4</w:t>
        </w:r>
      </w:ins>
    </w:p>
    <w:p w14:paraId="654A6007" w14:textId="77777777" w:rsidR="005658DF" w:rsidRDefault="005658DF" w:rsidP="005658DF">
      <w:pPr>
        <w:rPr>
          <w:ins w:id="75" w:author="taghzout imad" w:date="2020-10-20T15:01:00Z"/>
        </w:rPr>
      </w:pPr>
      <w:proofErr w:type="gramStart"/>
      <w:ins w:id="76" w:author="taghzout imad" w:date="2020-10-20T15:01: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09D71134" w14:textId="77777777" w:rsidR="005658DF" w:rsidRDefault="005658DF" w:rsidP="005658DF">
      <w:pPr>
        <w:rPr>
          <w:ins w:id="77" w:author="taghzout imad" w:date="2020-10-20T15:01:00Z"/>
        </w:rPr>
      </w:pPr>
    </w:p>
    <w:p w14:paraId="2EF76E2C" w14:textId="77777777" w:rsidR="005658DF" w:rsidRDefault="005658DF" w:rsidP="005658DF">
      <w:pPr>
        <w:rPr>
          <w:ins w:id="78" w:author="taghzout imad" w:date="2020-10-20T15:01:00Z"/>
        </w:rPr>
      </w:pPr>
      <w:proofErr w:type="gramStart"/>
      <w:ins w:id="79" w:author="taghzout imad" w:date="2020-10-20T15:01: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2F140B04" w14:textId="77777777" w:rsidR="005658DF" w:rsidRDefault="005658DF" w:rsidP="005658DF">
      <w:pPr>
        <w:rPr>
          <w:ins w:id="80" w:author="taghzout imad" w:date="2020-10-20T15:00:00Z"/>
        </w:rPr>
      </w:pPr>
    </w:p>
    <w:p w14:paraId="7152E8C5" w14:textId="77777777" w:rsidR="005658DF" w:rsidRDefault="005658DF" w:rsidP="005658DF">
      <w:pPr>
        <w:rPr>
          <w:ins w:id="81" w:author="taghzout imad" w:date="2020-10-20T15:01:00Z"/>
        </w:rPr>
      </w:pPr>
      <w:proofErr w:type="gramStart"/>
      <w:ins w:id="82" w:author="taghzout imad" w:date="2020-10-20T15:01:00Z">
        <w:r w:rsidRPr="005658DF">
          <w:t>sait</w:t>
        </w:r>
        <w:proofErr w:type="gramEnd"/>
        <w:r w:rsidRPr="005658DF">
          <w:t xml:space="preserve"> depuis longtemps que travailler avec du texte lisible et contenant du sens est source de distractions, et empêche de se concentrer sur la mise en page elle-même. L'avantage du </w:t>
        </w:r>
        <w:proofErr w:type="spellStart"/>
        <w:r w:rsidRPr="005658DF">
          <w:t>Lorem</w:t>
        </w:r>
        <w:proofErr w:type="spellEnd"/>
        <w:r w:rsidRPr="005658DF">
          <w:t xml:space="preserve"> </w:t>
        </w:r>
        <w:proofErr w:type="spellStart"/>
        <w:r w:rsidRPr="005658DF">
          <w:t>Ipsum</w:t>
        </w:r>
        <w:proofErr w:type="spellEnd"/>
        <w:r w:rsidRPr="005658DF">
          <w:t xml:space="preserve"> sur un texte générique comme 'Du texte. Du texte. Du texte.' est qu'il possède une distribution de lettres plus ou moins normale, et en tout cas comparable avec celle du français standard. De nombreuses suites logicielles de mise en page ou éditeurs de sites Web ont fait du </w:t>
        </w:r>
        <w:proofErr w:type="spellStart"/>
        <w:r w:rsidRPr="005658DF">
          <w:t>Lorem</w:t>
        </w:r>
        <w:proofErr w:type="spellEnd"/>
        <w:r w:rsidRPr="005658DF">
          <w:t xml:space="preserve"> </w:t>
        </w:r>
        <w:proofErr w:type="spellStart"/>
        <w:r w:rsidRPr="005658DF">
          <w:t>Ipsum</w:t>
        </w:r>
        <w:proofErr w:type="spellEnd"/>
        <w:r w:rsidRPr="005658DF">
          <w:t xml:space="preserve"> leur faux texte par défaut, et une recherche pour '</w:t>
        </w:r>
        <w:proofErr w:type="spellStart"/>
        <w:r w:rsidRPr="005658DF">
          <w:t>Lorem</w:t>
        </w:r>
        <w:proofErr w:type="spellEnd"/>
        <w:r w:rsidRPr="005658DF">
          <w:t xml:space="preserve"> </w:t>
        </w:r>
        <w:proofErr w:type="spellStart"/>
        <w:r w:rsidRPr="005658DF">
          <w:t>Ipsum</w:t>
        </w:r>
        <w:proofErr w:type="spellEnd"/>
        <w:r w:rsidRPr="005658DF">
          <w:t>' vous conduira vers de nombreux sites qui n'en sont encore qu'à leur phase de construction. Plusieurs versions sont apparues avec le temps, parfois par accident, souvent intentionnellement (histoire d'y rajouter de petits clins d'</w:t>
        </w:r>
        <w:proofErr w:type="spellStart"/>
        <w:r w:rsidRPr="005658DF">
          <w:t>oeil</w:t>
        </w:r>
        <w:proofErr w:type="spellEnd"/>
        <w:r w:rsidRPr="005658DF">
          <w:t xml:space="preserve">, voire des phrases </w:t>
        </w:r>
        <w:proofErr w:type="spellStart"/>
        <w:r w:rsidRPr="005658DF">
          <w:t>embarassantes</w:t>
        </w:r>
        <w:proofErr w:type="spellEnd"/>
        <w:r w:rsidRPr="005658DF">
          <w:t>).</w:t>
        </w:r>
      </w:ins>
    </w:p>
    <w:p w14:paraId="652E5FF7" w14:textId="0406B662" w:rsidR="005658DF" w:rsidRPr="005658DF" w:rsidRDefault="005658DF">
      <w:pPr>
        <w:rPr>
          <w:ins w:id="83" w:author="taghzout imad" w:date="2020-10-20T14:59:00Z"/>
          <w:b/>
          <w:sz w:val="28"/>
          <w:rPrChange w:id="84" w:author="taghzout imad" w:date="2020-10-20T15:02:00Z">
            <w:rPr>
              <w:ins w:id="85" w:author="taghzout imad" w:date="2020-10-20T14:59:00Z"/>
            </w:rPr>
          </w:rPrChange>
        </w:rPr>
        <w:pPrChange w:id="86" w:author="taghzout imad" w:date="2020-10-20T14:59:00Z">
          <w:pPr>
            <w:autoSpaceDE w:val="0"/>
            <w:autoSpaceDN w:val="0"/>
            <w:adjustRightInd w:val="0"/>
            <w:spacing w:after="0" w:line="240" w:lineRule="auto"/>
            <w:ind w:left="-720" w:right="-648"/>
            <w:jc w:val="both"/>
          </w:pPr>
        </w:pPrChange>
      </w:pPr>
      <w:ins w:id="87" w:author="taghzout imad" w:date="2020-10-20T15:02:00Z">
        <w:r w:rsidRPr="005658DF">
          <w:rPr>
            <w:b/>
            <w:sz w:val="28"/>
            <w:rPrChange w:id="88" w:author="taghzout imad" w:date="2020-10-20T15:02:00Z">
              <w:rPr/>
            </w:rPrChange>
          </w:rPr>
          <w:t>END</w:t>
        </w:r>
      </w:ins>
      <w:ins w:id="89" w:author="taghzout imad" w:date="2020-10-22T16:01:00Z">
        <w:r w:rsidR="007825DD">
          <w:rPr>
            <w:b/>
            <w:sz w:val="28"/>
          </w:rPr>
          <w:t xml:space="preserve"> TEST CGA…….</w:t>
        </w:r>
      </w:ins>
      <w:bookmarkStart w:id="90" w:name="_GoBack"/>
      <w:bookmarkEnd w:id="90"/>
    </w:p>
    <w:p w14:paraId="384FBE0D" w14:textId="306D2A12" w:rsidR="004361D1" w:rsidRPr="005658DF" w:rsidDel="005658DF" w:rsidRDefault="0012581A">
      <w:pPr>
        <w:rPr>
          <w:del w:id="91" w:author="taghzout imad" w:date="2020-10-20T14:58:00Z"/>
          <w:rPrChange w:id="92" w:author="taghzout imad" w:date="2020-10-20T14:59:00Z">
            <w:rPr>
              <w:del w:id="93" w:author="taghzout imad" w:date="2020-10-20T14:58:00Z"/>
              <w:lang w:eastAsia="fr-FR"/>
            </w:rPr>
          </w:rPrChange>
        </w:rPr>
        <w:pPrChange w:id="94" w:author="taghzout imad" w:date="2020-10-20T14:59:00Z">
          <w:pPr>
            <w:autoSpaceDE w:val="0"/>
            <w:autoSpaceDN w:val="0"/>
            <w:adjustRightInd w:val="0"/>
            <w:spacing w:after="0" w:line="240" w:lineRule="auto"/>
            <w:ind w:left="-720" w:right="-648" w:firstLine="708"/>
            <w:jc w:val="center"/>
            <w:outlineLvl w:val="0"/>
          </w:pPr>
        </w:pPrChange>
      </w:pPr>
      <w:del w:id="95" w:author="taghzout imad" w:date="2020-10-20T14:58:00Z">
        <w:r w:rsidRPr="005658DF" w:rsidDel="005658DF">
          <w:rPr>
            <w:noProof/>
            <w:lang w:eastAsia="fr-FR"/>
            <w:rPrChange w:id="96" w:author="taghzout imad" w:date="2020-10-20T14:59:00Z">
              <w:rPr>
                <w:noProof/>
                <w:lang w:eastAsia="fr-FR"/>
              </w:rPr>
            </w:rPrChange>
          </w:rPr>
          <w:drawing>
            <wp:anchor distT="0" distB="0" distL="114300" distR="114300" simplePos="0" relativeHeight="251657728" behindDoc="1" locked="0" layoutInCell="1" allowOverlap="1" wp14:anchorId="7C887DFD" wp14:editId="63E8B8E3">
              <wp:simplePos x="0" y="0"/>
              <wp:positionH relativeFrom="column">
                <wp:posOffset>4867910</wp:posOffset>
              </wp:positionH>
              <wp:positionV relativeFrom="paragraph">
                <wp:posOffset>-620395</wp:posOffset>
              </wp:positionV>
              <wp:extent cx="1353185" cy="386715"/>
              <wp:effectExtent l="0" t="0" r="0" b="0"/>
              <wp:wrapTight wrapText="bothSides">
                <wp:wrapPolygon edited="0">
                  <wp:start x="0" y="0"/>
                  <wp:lineTo x="0" y="20217"/>
                  <wp:lineTo x="21286" y="20217"/>
                  <wp:lineTo x="21286" y="0"/>
                  <wp:lineTo x="0" y="0"/>
                </wp:wrapPolygon>
              </wp:wrapTight>
              <wp:docPr id="2" name="Image 2" descr="logo razel-be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razel-bec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3185" cy="3867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61D1" w:rsidRPr="005658DF" w:rsidDel="005658DF">
          <w:rPr>
            <w:rPrChange w:id="97" w:author="taghzout imad" w:date="2020-10-20T14:59:00Z">
              <w:rPr>
                <w:lang w:eastAsia="fr-FR"/>
              </w:rPr>
            </w:rPrChange>
          </w:rPr>
          <w:delText>CONDITIONS GÉNÉRALES D’ACHAT</w:delText>
        </w:r>
      </w:del>
    </w:p>
    <w:p w14:paraId="663AD8DB" w14:textId="2A74C1C9" w:rsidR="004361D1" w:rsidRPr="005658DF" w:rsidDel="005658DF" w:rsidRDefault="004361D1">
      <w:pPr>
        <w:rPr>
          <w:del w:id="98" w:author="taghzout imad" w:date="2020-10-20T14:58:00Z"/>
          <w:rPrChange w:id="99" w:author="taghzout imad" w:date="2020-10-20T14:59:00Z">
            <w:rPr>
              <w:del w:id="100" w:author="taghzout imad" w:date="2020-10-20T14:58:00Z"/>
              <w:lang w:eastAsia="fr-FR"/>
            </w:rPr>
          </w:rPrChange>
        </w:rPr>
        <w:pPrChange w:id="101" w:author="taghzout imad" w:date="2020-10-20T14:59:00Z">
          <w:pPr>
            <w:autoSpaceDE w:val="0"/>
            <w:autoSpaceDN w:val="0"/>
            <w:adjustRightInd w:val="0"/>
            <w:spacing w:after="0" w:line="240" w:lineRule="auto"/>
            <w:ind w:left="-720" w:right="-648" w:firstLine="708"/>
            <w:jc w:val="center"/>
            <w:outlineLvl w:val="0"/>
          </w:pPr>
        </w:pPrChange>
      </w:pPr>
      <w:del w:id="102" w:author="taghzout imad" w:date="2020-10-20T14:58:00Z">
        <w:r w:rsidRPr="005658DF" w:rsidDel="005658DF">
          <w:rPr>
            <w:rPrChange w:id="103" w:author="taghzout imad" w:date="2020-10-20T14:59:00Z">
              <w:rPr>
                <w:lang w:eastAsia="fr-FR"/>
              </w:rPr>
            </w:rPrChange>
          </w:rPr>
          <w:delText>(</w:delText>
        </w:r>
        <w:r w:rsidR="008A605C" w:rsidRPr="005658DF" w:rsidDel="005658DF">
          <w:rPr>
            <w:rPrChange w:id="104" w:author="taghzout imad" w:date="2020-10-20T14:59:00Z">
              <w:rPr>
                <w:lang w:eastAsia="fr-FR"/>
              </w:rPr>
            </w:rPrChange>
          </w:rPr>
          <w:delText>07-2019</w:delText>
        </w:r>
        <w:r w:rsidRPr="005658DF" w:rsidDel="005658DF">
          <w:rPr>
            <w:rPrChange w:id="105" w:author="taghzout imad" w:date="2020-10-20T14:59:00Z">
              <w:rPr>
                <w:lang w:eastAsia="fr-FR"/>
              </w:rPr>
            </w:rPrChange>
          </w:rPr>
          <w:delText>)</w:delText>
        </w:r>
      </w:del>
    </w:p>
    <w:p w14:paraId="7A9E251E" w14:textId="5C3AF5F0" w:rsidR="004361D1" w:rsidRPr="005658DF" w:rsidDel="005658DF" w:rsidRDefault="004361D1">
      <w:pPr>
        <w:rPr>
          <w:del w:id="106" w:author="taghzout imad" w:date="2020-10-20T14:58:00Z"/>
          <w:rPrChange w:id="107" w:author="taghzout imad" w:date="2020-10-20T14:59:00Z">
            <w:rPr>
              <w:del w:id="108" w:author="taghzout imad" w:date="2020-10-20T14:58:00Z"/>
              <w:sz w:val="13"/>
              <w:szCs w:val="13"/>
              <w:lang w:eastAsia="fr-FR"/>
            </w:rPr>
          </w:rPrChange>
        </w:rPr>
        <w:pPrChange w:id="109" w:author="taghzout imad" w:date="2020-10-20T14:59:00Z">
          <w:pPr>
            <w:autoSpaceDE w:val="0"/>
            <w:autoSpaceDN w:val="0"/>
            <w:adjustRightInd w:val="0"/>
            <w:spacing w:after="0" w:line="240" w:lineRule="auto"/>
            <w:ind w:left="-720" w:right="-648"/>
            <w:jc w:val="both"/>
          </w:pPr>
        </w:pPrChange>
      </w:pPr>
    </w:p>
    <w:p w14:paraId="2002EEC1" w14:textId="74364843" w:rsidR="004361D1" w:rsidRPr="005658DF" w:rsidDel="005658DF" w:rsidRDefault="004361D1">
      <w:pPr>
        <w:rPr>
          <w:del w:id="110" w:author="taghzout imad" w:date="2020-10-20T14:58:00Z"/>
          <w:rPrChange w:id="111" w:author="taghzout imad" w:date="2020-10-20T14:59:00Z">
            <w:rPr>
              <w:del w:id="112" w:author="taghzout imad" w:date="2020-10-20T14:58:00Z"/>
              <w:sz w:val="13"/>
              <w:szCs w:val="13"/>
              <w:lang w:eastAsia="fr-FR"/>
            </w:rPr>
          </w:rPrChange>
        </w:rPr>
        <w:pPrChange w:id="113" w:author="taghzout imad" w:date="2020-10-20T14:59:00Z">
          <w:pPr>
            <w:autoSpaceDE w:val="0"/>
            <w:autoSpaceDN w:val="0"/>
            <w:adjustRightInd w:val="0"/>
            <w:spacing w:after="0" w:line="240" w:lineRule="auto"/>
            <w:ind w:left="-720" w:right="-648"/>
            <w:jc w:val="both"/>
            <w:outlineLvl w:val="0"/>
          </w:pPr>
        </w:pPrChange>
      </w:pPr>
      <w:del w:id="114" w:author="taghzout imad" w:date="2020-10-20T14:58:00Z">
        <w:r w:rsidRPr="005658DF" w:rsidDel="005658DF">
          <w:rPr>
            <w:rPrChange w:id="115" w:author="taghzout imad" w:date="2020-10-20T14:59:00Z">
              <w:rPr>
                <w:sz w:val="13"/>
                <w:szCs w:val="13"/>
                <w:lang w:eastAsia="fr-FR"/>
              </w:rPr>
            </w:rPrChange>
          </w:rPr>
          <w:delText>Article Premier - Validité</w:delText>
        </w:r>
      </w:del>
    </w:p>
    <w:p w14:paraId="2B8E2986" w14:textId="4D3B085F" w:rsidR="004361D1" w:rsidRPr="005658DF" w:rsidDel="005658DF" w:rsidRDefault="004361D1">
      <w:pPr>
        <w:rPr>
          <w:del w:id="116" w:author="taghzout imad" w:date="2020-10-20T14:58:00Z"/>
          <w:rPrChange w:id="117" w:author="taghzout imad" w:date="2020-10-20T14:59:00Z">
            <w:rPr>
              <w:del w:id="118" w:author="taghzout imad" w:date="2020-10-20T14:58:00Z"/>
              <w:sz w:val="13"/>
              <w:szCs w:val="13"/>
              <w:lang w:eastAsia="fr-FR"/>
            </w:rPr>
          </w:rPrChange>
        </w:rPr>
        <w:pPrChange w:id="119" w:author="taghzout imad" w:date="2020-10-20T14:59:00Z">
          <w:pPr>
            <w:autoSpaceDE w:val="0"/>
            <w:autoSpaceDN w:val="0"/>
            <w:adjustRightInd w:val="0"/>
            <w:spacing w:after="0" w:line="240" w:lineRule="auto"/>
            <w:ind w:left="-720" w:right="-648"/>
            <w:jc w:val="both"/>
          </w:pPr>
        </w:pPrChange>
      </w:pPr>
      <w:del w:id="120" w:author="taghzout imad" w:date="2020-10-20T14:58:00Z">
        <w:r w:rsidRPr="005658DF" w:rsidDel="005658DF">
          <w:rPr>
            <w:rPrChange w:id="121" w:author="taghzout imad" w:date="2020-10-20T14:59:00Z">
              <w:rPr>
                <w:sz w:val="13"/>
                <w:szCs w:val="13"/>
                <w:lang w:eastAsia="fr-FR"/>
              </w:rPr>
            </w:rPrChange>
          </w:rPr>
          <w:delText>Sauf stipulations contraires dans les Conditions Particulières de la commande, celle-ci est toujours faite sous les présentes Conditions Générales. Ces dernières, qui s’appliquent sans préjudice du droit commun de la vente et, le cas échéant, des obligations légales incombant aux Fournisseurs aux termes des articles 1792-4 et suivants du Code civil, prévalent sur toutes clauses et conditions contenues dans les offres et la correspondance des Fournisseurs. Faute de dénonciation expresse dans les huit jours suivant leur réception par le Fournisseur et au plus tard avant commencement d’exécution, les conditions de  la commande, y compris les présentes Conditions Générales, sont réputées définitivement acceptées, nonobstant toute disposition contraire antérieure à la date de la commande. Le simple envoi ou rappel de Conditions Générales de Vente par le Fournisseur ne vaut pas dénonciation.</w:delText>
        </w:r>
      </w:del>
    </w:p>
    <w:p w14:paraId="07DBB121" w14:textId="3952DEAD" w:rsidR="004361D1" w:rsidRPr="005658DF" w:rsidDel="005658DF" w:rsidRDefault="004361D1">
      <w:pPr>
        <w:rPr>
          <w:del w:id="122" w:author="taghzout imad" w:date="2020-10-20T14:58:00Z"/>
          <w:rPrChange w:id="123" w:author="taghzout imad" w:date="2020-10-20T14:59:00Z">
            <w:rPr>
              <w:del w:id="124" w:author="taghzout imad" w:date="2020-10-20T14:58:00Z"/>
              <w:sz w:val="13"/>
              <w:szCs w:val="13"/>
              <w:lang w:eastAsia="fr-FR"/>
            </w:rPr>
          </w:rPrChange>
        </w:rPr>
        <w:pPrChange w:id="125" w:author="taghzout imad" w:date="2020-10-20T14:59:00Z">
          <w:pPr>
            <w:autoSpaceDE w:val="0"/>
            <w:autoSpaceDN w:val="0"/>
            <w:adjustRightInd w:val="0"/>
            <w:spacing w:after="0" w:line="240" w:lineRule="auto"/>
            <w:ind w:left="-720" w:right="-648"/>
            <w:jc w:val="both"/>
          </w:pPr>
        </w:pPrChange>
      </w:pPr>
      <w:del w:id="126" w:author="taghzout imad" w:date="2020-10-20T14:58:00Z">
        <w:r w:rsidRPr="005658DF" w:rsidDel="005658DF">
          <w:rPr>
            <w:rPrChange w:id="127" w:author="taghzout imad" w:date="2020-10-20T14:59:00Z">
              <w:rPr>
                <w:sz w:val="13"/>
                <w:szCs w:val="13"/>
                <w:lang w:eastAsia="fr-FR"/>
              </w:rPr>
            </w:rPrChange>
          </w:rPr>
          <w:delText xml:space="preserve">Toute commande est passée </w:delText>
        </w:r>
        <w:r w:rsidRPr="005658DF" w:rsidDel="005658DF">
          <w:rPr>
            <w:rPrChange w:id="128" w:author="taghzout imad" w:date="2020-10-20T14:59:00Z">
              <w:rPr>
                <w:i/>
                <w:iCs/>
                <w:sz w:val="13"/>
                <w:szCs w:val="13"/>
                <w:lang w:eastAsia="fr-FR"/>
              </w:rPr>
            </w:rPrChange>
          </w:rPr>
          <w:delText>intuitu personae</w:delText>
        </w:r>
        <w:r w:rsidRPr="005658DF" w:rsidDel="005658DF">
          <w:rPr>
            <w:rPrChange w:id="129" w:author="taghzout imad" w:date="2020-10-20T14:59:00Z">
              <w:rPr>
                <w:sz w:val="13"/>
                <w:szCs w:val="13"/>
                <w:lang w:eastAsia="fr-FR"/>
              </w:rPr>
            </w:rPrChange>
          </w:rPr>
          <w:delText>. La sous-traitance est donc interdite, sauf accord écrit et préalable de l’Entreprise.</w:delText>
        </w:r>
      </w:del>
    </w:p>
    <w:p w14:paraId="1227025A" w14:textId="200F3425" w:rsidR="004361D1" w:rsidRPr="005658DF" w:rsidDel="005658DF" w:rsidRDefault="004361D1">
      <w:pPr>
        <w:rPr>
          <w:del w:id="130" w:author="taghzout imad" w:date="2020-10-20T14:58:00Z"/>
          <w:rPrChange w:id="131" w:author="taghzout imad" w:date="2020-10-20T14:59:00Z">
            <w:rPr>
              <w:del w:id="132" w:author="taghzout imad" w:date="2020-10-20T14:58:00Z"/>
              <w:sz w:val="13"/>
              <w:szCs w:val="13"/>
              <w:lang w:eastAsia="fr-FR"/>
            </w:rPr>
          </w:rPrChange>
        </w:rPr>
        <w:pPrChange w:id="133" w:author="taghzout imad" w:date="2020-10-20T14:59:00Z">
          <w:pPr>
            <w:autoSpaceDE w:val="0"/>
            <w:autoSpaceDN w:val="0"/>
            <w:adjustRightInd w:val="0"/>
            <w:spacing w:before="60" w:after="0" w:line="240" w:lineRule="auto"/>
            <w:ind w:left="-720" w:right="-648"/>
            <w:jc w:val="both"/>
            <w:outlineLvl w:val="0"/>
          </w:pPr>
        </w:pPrChange>
      </w:pPr>
      <w:del w:id="134" w:author="taghzout imad" w:date="2020-10-20T14:58:00Z">
        <w:r w:rsidRPr="005658DF" w:rsidDel="005658DF">
          <w:rPr>
            <w:rPrChange w:id="135" w:author="taghzout imad" w:date="2020-10-20T14:59:00Z">
              <w:rPr>
                <w:sz w:val="13"/>
                <w:szCs w:val="13"/>
                <w:lang w:eastAsia="fr-FR"/>
              </w:rPr>
            </w:rPrChange>
          </w:rPr>
          <w:delText>Article 2 - Délai</w:delText>
        </w:r>
      </w:del>
    </w:p>
    <w:p w14:paraId="7D91F57B" w14:textId="3B08202F" w:rsidR="004361D1" w:rsidRPr="005658DF" w:rsidDel="005658DF" w:rsidRDefault="004361D1">
      <w:pPr>
        <w:rPr>
          <w:del w:id="136" w:author="taghzout imad" w:date="2020-10-20T14:58:00Z"/>
          <w:rPrChange w:id="137" w:author="taghzout imad" w:date="2020-10-20T14:59:00Z">
            <w:rPr>
              <w:del w:id="138" w:author="taghzout imad" w:date="2020-10-20T14:58:00Z"/>
              <w:sz w:val="13"/>
              <w:szCs w:val="13"/>
              <w:lang w:eastAsia="fr-FR"/>
            </w:rPr>
          </w:rPrChange>
        </w:rPr>
        <w:pPrChange w:id="139" w:author="taghzout imad" w:date="2020-10-20T14:59:00Z">
          <w:pPr>
            <w:autoSpaceDE w:val="0"/>
            <w:autoSpaceDN w:val="0"/>
            <w:adjustRightInd w:val="0"/>
            <w:spacing w:after="0" w:line="240" w:lineRule="auto"/>
            <w:ind w:left="-720" w:right="-648"/>
            <w:jc w:val="both"/>
          </w:pPr>
        </w:pPrChange>
      </w:pPr>
      <w:del w:id="140" w:author="taghzout imad" w:date="2020-10-20T14:58:00Z">
        <w:r w:rsidRPr="005658DF" w:rsidDel="005658DF">
          <w:rPr>
            <w:rPrChange w:id="141" w:author="taghzout imad" w:date="2020-10-20T14:59:00Z">
              <w:rPr>
                <w:sz w:val="13"/>
                <w:szCs w:val="13"/>
                <w:lang w:eastAsia="fr-FR"/>
              </w:rPr>
            </w:rPrChange>
          </w:rPr>
          <w:delText xml:space="preserve">Les délais de livraison ou d’exécution stipulés sont impératifs et constituent un élément essentiel du contrat. Le Fournisseur est mis en demeure de livrer ou d’exécuter par la seule échéance du terme, de plein droit et sans qu’un acte préalable de l’Entreprise ne soit nécessaire. </w:delText>
        </w:r>
      </w:del>
    </w:p>
    <w:p w14:paraId="63837820" w14:textId="1EA49249" w:rsidR="004361D1" w:rsidRPr="005658DF" w:rsidDel="005658DF" w:rsidRDefault="004361D1">
      <w:pPr>
        <w:rPr>
          <w:del w:id="142" w:author="taghzout imad" w:date="2020-10-20T14:58:00Z"/>
          <w:rPrChange w:id="143" w:author="taghzout imad" w:date="2020-10-20T14:59:00Z">
            <w:rPr>
              <w:del w:id="144" w:author="taghzout imad" w:date="2020-10-20T14:58:00Z"/>
              <w:sz w:val="13"/>
              <w:szCs w:val="13"/>
              <w:lang w:eastAsia="fr-FR"/>
            </w:rPr>
          </w:rPrChange>
        </w:rPr>
        <w:pPrChange w:id="145" w:author="taghzout imad" w:date="2020-10-20T14:59:00Z">
          <w:pPr>
            <w:autoSpaceDE w:val="0"/>
            <w:autoSpaceDN w:val="0"/>
            <w:adjustRightInd w:val="0"/>
            <w:spacing w:after="0" w:line="240" w:lineRule="auto"/>
            <w:ind w:left="-720" w:right="-648"/>
            <w:jc w:val="both"/>
          </w:pPr>
        </w:pPrChange>
      </w:pPr>
      <w:del w:id="146" w:author="taghzout imad" w:date="2020-10-20T14:58:00Z">
        <w:r w:rsidRPr="005658DF" w:rsidDel="005658DF">
          <w:rPr>
            <w:rPrChange w:id="147" w:author="taghzout imad" w:date="2020-10-20T14:59:00Z">
              <w:rPr>
                <w:sz w:val="13"/>
                <w:szCs w:val="13"/>
                <w:lang w:eastAsia="fr-FR"/>
              </w:rPr>
            </w:rPrChange>
          </w:rPr>
          <w:delText>Le Fournisseur est responsable de l’intégralité du préjudice, direct et indirect, causé à l’Entreprise par son retard éventuel.</w:delText>
        </w:r>
      </w:del>
    </w:p>
    <w:p w14:paraId="45A45AFC" w14:textId="274EBC88" w:rsidR="004361D1" w:rsidRPr="005658DF" w:rsidDel="005658DF" w:rsidRDefault="004361D1">
      <w:pPr>
        <w:rPr>
          <w:del w:id="148" w:author="taghzout imad" w:date="2020-10-20T14:58:00Z"/>
          <w:rPrChange w:id="149" w:author="taghzout imad" w:date="2020-10-20T14:59:00Z">
            <w:rPr>
              <w:del w:id="150" w:author="taghzout imad" w:date="2020-10-20T14:58:00Z"/>
              <w:sz w:val="13"/>
              <w:szCs w:val="13"/>
              <w:lang w:eastAsia="fr-FR"/>
            </w:rPr>
          </w:rPrChange>
        </w:rPr>
        <w:pPrChange w:id="151" w:author="taghzout imad" w:date="2020-10-20T14:59:00Z">
          <w:pPr>
            <w:autoSpaceDE w:val="0"/>
            <w:autoSpaceDN w:val="0"/>
            <w:adjustRightInd w:val="0"/>
            <w:spacing w:before="60" w:after="0" w:line="240" w:lineRule="auto"/>
            <w:ind w:left="-720" w:right="-648"/>
            <w:jc w:val="both"/>
            <w:outlineLvl w:val="0"/>
          </w:pPr>
        </w:pPrChange>
      </w:pPr>
      <w:del w:id="152" w:author="taghzout imad" w:date="2020-10-20T14:58:00Z">
        <w:r w:rsidRPr="005658DF" w:rsidDel="005658DF">
          <w:rPr>
            <w:rPrChange w:id="153" w:author="taghzout imad" w:date="2020-10-20T14:59:00Z">
              <w:rPr>
                <w:sz w:val="13"/>
                <w:szCs w:val="13"/>
                <w:lang w:eastAsia="fr-FR"/>
              </w:rPr>
            </w:rPrChange>
          </w:rPr>
          <w:delText xml:space="preserve">Article 3 - Livraison </w:delText>
        </w:r>
      </w:del>
    </w:p>
    <w:p w14:paraId="4D435CF3" w14:textId="6F6BD94B" w:rsidR="004361D1" w:rsidRPr="005658DF" w:rsidDel="005658DF" w:rsidRDefault="004361D1">
      <w:pPr>
        <w:rPr>
          <w:del w:id="154" w:author="taghzout imad" w:date="2020-10-20T14:58:00Z"/>
          <w:rPrChange w:id="155" w:author="taghzout imad" w:date="2020-10-20T14:59:00Z">
            <w:rPr>
              <w:del w:id="156" w:author="taghzout imad" w:date="2020-10-20T14:58:00Z"/>
              <w:sz w:val="13"/>
              <w:szCs w:val="13"/>
              <w:lang w:eastAsia="fr-FR"/>
            </w:rPr>
          </w:rPrChange>
        </w:rPr>
        <w:pPrChange w:id="157" w:author="taghzout imad" w:date="2020-10-20T14:59:00Z">
          <w:pPr>
            <w:autoSpaceDE w:val="0"/>
            <w:autoSpaceDN w:val="0"/>
            <w:adjustRightInd w:val="0"/>
            <w:spacing w:after="0" w:line="240" w:lineRule="auto"/>
            <w:ind w:left="-720" w:right="-648"/>
            <w:jc w:val="both"/>
          </w:pPr>
        </w:pPrChange>
      </w:pPr>
      <w:del w:id="158" w:author="taghzout imad" w:date="2020-10-20T14:58:00Z">
        <w:r w:rsidRPr="005658DF" w:rsidDel="005658DF">
          <w:rPr>
            <w:rPrChange w:id="159" w:author="taghzout imad" w:date="2020-10-20T14:59:00Z">
              <w:rPr>
                <w:sz w:val="13"/>
                <w:szCs w:val="13"/>
                <w:lang w:eastAsia="fr-FR"/>
              </w:rPr>
            </w:rPrChange>
          </w:rPr>
          <w:delText>La livraison est due par le Fournisseur franco de port et d’emballage, marchandises déchargées à l’adresse de livraison. A l’occasion de chaque livraison, le Fournisseur devra respecter les dispositions du Code de la Route ainsi que l’ensemble des consignes de sécurité afférentes au chantier sur lequel les marchandises sont livrées. Les camions du Fournisseur seront impérativement balisés (feux de détresse, gyrophare et, en cas d’empiétement sur la voie, cônes de signalisation à l’avant et à l’arrière des camions) et leurs chauffeurs devront porter les équipements de sécurité nécessaires et notamment les vêtements de visibilité de classe 2 (veste ou baudrier) et un casque en cas de déchargement par bras de levage, Les chauffeurs devront être titulaires des habilitations et autorisations de conduite nécessaires.</w:delText>
        </w:r>
      </w:del>
    </w:p>
    <w:p w14:paraId="2C51A33B" w14:textId="1BFB8C38" w:rsidR="004361D1" w:rsidRPr="005658DF" w:rsidDel="005658DF" w:rsidRDefault="004361D1">
      <w:pPr>
        <w:rPr>
          <w:del w:id="160" w:author="taghzout imad" w:date="2020-10-20T14:58:00Z"/>
          <w:rPrChange w:id="161" w:author="taghzout imad" w:date="2020-10-20T14:59:00Z">
            <w:rPr>
              <w:del w:id="162" w:author="taghzout imad" w:date="2020-10-20T14:58:00Z"/>
              <w:sz w:val="13"/>
              <w:szCs w:val="13"/>
              <w:lang w:eastAsia="fr-FR"/>
            </w:rPr>
          </w:rPrChange>
        </w:rPr>
        <w:pPrChange w:id="163" w:author="taghzout imad" w:date="2020-10-20T14:59:00Z">
          <w:pPr>
            <w:autoSpaceDE w:val="0"/>
            <w:autoSpaceDN w:val="0"/>
            <w:adjustRightInd w:val="0"/>
            <w:spacing w:after="0" w:line="240" w:lineRule="auto"/>
            <w:ind w:right="-648"/>
            <w:jc w:val="both"/>
          </w:pPr>
        </w:pPrChange>
      </w:pPr>
      <w:del w:id="164" w:author="taghzout imad" w:date="2020-10-20T14:58:00Z">
        <w:r w:rsidRPr="005658DF" w:rsidDel="005658DF">
          <w:rPr>
            <w:rPrChange w:id="165" w:author="taghzout imad" w:date="2020-10-20T14:59:00Z">
              <w:rPr>
                <w:sz w:val="13"/>
                <w:szCs w:val="13"/>
                <w:lang w:eastAsia="fr-FR"/>
              </w:rPr>
            </w:rPrChange>
          </w:rPr>
          <w:delText>Chaque livraison ou expédition doit être accompagnée d’un bordereau indiquant les références de la commande ainsi que le détail de la marchandise livrée. Lorsque la livraison exige une opération d’importation ou d’exportation, le fournisseur a la charge exclusive des formalités nécessaires et des frais et droits y afférents.</w:delText>
        </w:r>
      </w:del>
    </w:p>
    <w:p w14:paraId="52EFD6D0" w14:textId="07C1286B" w:rsidR="004361D1" w:rsidRPr="005658DF" w:rsidDel="005658DF" w:rsidRDefault="004361D1">
      <w:pPr>
        <w:rPr>
          <w:del w:id="166" w:author="taghzout imad" w:date="2020-10-20T14:58:00Z"/>
          <w:rPrChange w:id="167" w:author="taghzout imad" w:date="2020-10-20T14:59:00Z">
            <w:rPr>
              <w:del w:id="168" w:author="taghzout imad" w:date="2020-10-20T14:58:00Z"/>
              <w:sz w:val="13"/>
              <w:szCs w:val="13"/>
              <w:lang w:eastAsia="fr-FR"/>
            </w:rPr>
          </w:rPrChange>
        </w:rPr>
        <w:pPrChange w:id="169" w:author="taghzout imad" w:date="2020-10-20T14:59:00Z">
          <w:pPr>
            <w:autoSpaceDE w:val="0"/>
            <w:autoSpaceDN w:val="0"/>
            <w:adjustRightInd w:val="0"/>
            <w:spacing w:after="0" w:line="240" w:lineRule="auto"/>
            <w:ind w:left="-720" w:right="-648"/>
            <w:jc w:val="both"/>
          </w:pPr>
        </w:pPrChange>
      </w:pPr>
      <w:del w:id="170" w:author="taghzout imad" w:date="2020-10-20T14:58:00Z">
        <w:r w:rsidRPr="005658DF" w:rsidDel="005658DF">
          <w:rPr>
            <w:rPrChange w:id="171" w:author="taghzout imad" w:date="2020-10-20T14:59:00Z">
              <w:rPr>
                <w:sz w:val="13"/>
                <w:szCs w:val="13"/>
                <w:lang w:eastAsia="fr-FR"/>
              </w:rPr>
            </w:rPrChange>
          </w:rPr>
          <w:delText>En toute</w:delText>
        </w:r>
        <w:r w:rsidR="00EB0964" w:rsidRPr="005658DF" w:rsidDel="005658DF">
          <w:rPr>
            <w:rPrChange w:id="172" w:author="taghzout imad" w:date="2020-10-20T14:59:00Z">
              <w:rPr>
                <w:sz w:val="13"/>
                <w:szCs w:val="13"/>
                <w:lang w:eastAsia="fr-FR"/>
              </w:rPr>
            </w:rPrChange>
          </w:rPr>
          <w:delText>s</w:delText>
        </w:r>
        <w:r w:rsidRPr="005658DF" w:rsidDel="005658DF">
          <w:rPr>
            <w:rPrChange w:id="173" w:author="taghzout imad" w:date="2020-10-20T14:59:00Z">
              <w:rPr>
                <w:sz w:val="13"/>
                <w:szCs w:val="13"/>
                <w:lang w:eastAsia="fr-FR"/>
              </w:rPr>
            </w:rPrChange>
          </w:rPr>
          <w:delText xml:space="preserve"> hypothèses, le transfert de propriété et des risques n’a lieu qu’à la réception quantitative et qualitative des matériels, matériaux ou produits par l’établissement destinataire. Toute clause de réserve de propriété figurant dans les documents de vente du Fournisseur est inopposable à L’Entreprise.</w:delText>
        </w:r>
      </w:del>
    </w:p>
    <w:p w14:paraId="5610D53C" w14:textId="1F888E0F" w:rsidR="004361D1" w:rsidRPr="005658DF" w:rsidDel="005658DF" w:rsidRDefault="004361D1">
      <w:pPr>
        <w:rPr>
          <w:del w:id="174" w:author="taghzout imad" w:date="2020-10-20T14:58:00Z"/>
          <w:rPrChange w:id="175" w:author="taghzout imad" w:date="2020-10-20T14:59:00Z">
            <w:rPr>
              <w:del w:id="176" w:author="taghzout imad" w:date="2020-10-20T14:58:00Z"/>
              <w:sz w:val="13"/>
              <w:szCs w:val="13"/>
              <w:lang w:eastAsia="fr-FR"/>
            </w:rPr>
          </w:rPrChange>
        </w:rPr>
        <w:pPrChange w:id="177" w:author="taghzout imad" w:date="2020-10-20T14:59:00Z">
          <w:pPr>
            <w:autoSpaceDE w:val="0"/>
            <w:autoSpaceDN w:val="0"/>
            <w:adjustRightInd w:val="0"/>
            <w:spacing w:before="60" w:after="0" w:line="240" w:lineRule="auto"/>
            <w:ind w:left="-720" w:right="-648"/>
            <w:jc w:val="both"/>
            <w:outlineLvl w:val="0"/>
          </w:pPr>
        </w:pPrChange>
      </w:pPr>
      <w:del w:id="178" w:author="taghzout imad" w:date="2020-10-20T14:58:00Z">
        <w:r w:rsidRPr="005658DF" w:rsidDel="005658DF">
          <w:rPr>
            <w:rPrChange w:id="179" w:author="taghzout imad" w:date="2020-10-20T14:59:00Z">
              <w:rPr>
                <w:sz w:val="13"/>
                <w:szCs w:val="13"/>
                <w:lang w:eastAsia="fr-FR"/>
              </w:rPr>
            </w:rPrChange>
          </w:rPr>
          <w:delText>Article 4 - Prix</w:delText>
        </w:r>
      </w:del>
    </w:p>
    <w:p w14:paraId="5ED1394F" w14:textId="302A2D19" w:rsidR="004361D1" w:rsidRPr="005658DF" w:rsidDel="005658DF" w:rsidRDefault="004361D1">
      <w:pPr>
        <w:rPr>
          <w:del w:id="180" w:author="taghzout imad" w:date="2020-10-20T14:58:00Z"/>
          <w:rPrChange w:id="181" w:author="taghzout imad" w:date="2020-10-20T14:59:00Z">
            <w:rPr>
              <w:del w:id="182" w:author="taghzout imad" w:date="2020-10-20T14:58:00Z"/>
              <w:sz w:val="13"/>
              <w:szCs w:val="13"/>
              <w:lang w:eastAsia="fr-FR"/>
            </w:rPr>
          </w:rPrChange>
        </w:rPr>
        <w:pPrChange w:id="183" w:author="taghzout imad" w:date="2020-10-20T14:59:00Z">
          <w:pPr>
            <w:autoSpaceDE w:val="0"/>
            <w:autoSpaceDN w:val="0"/>
            <w:adjustRightInd w:val="0"/>
            <w:spacing w:after="0" w:line="240" w:lineRule="auto"/>
            <w:ind w:right="-648"/>
            <w:jc w:val="both"/>
          </w:pPr>
        </w:pPrChange>
      </w:pPr>
      <w:del w:id="184" w:author="taghzout imad" w:date="2020-10-20T14:58:00Z">
        <w:r w:rsidRPr="005658DF" w:rsidDel="005658DF">
          <w:rPr>
            <w:rPrChange w:id="185" w:author="taghzout imad" w:date="2020-10-20T14:59:00Z">
              <w:rPr>
                <w:sz w:val="13"/>
                <w:szCs w:val="13"/>
                <w:lang w:eastAsia="fr-FR"/>
              </w:rPr>
            </w:rPrChange>
          </w:rPr>
          <w:delText>Les prix convenus comprennent tous les droits, taxes, impôts, frais et, d’une façon générale, toutes les dépenses et sujétions supportées par le Fournisseur pour satisfaire à la commande. Les prix sont forfaitaires, fermes, non révisables et non actualisables, quelles que soient les conditions économiques.</w:delText>
        </w:r>
      </w:del>
    </w:p>
    <w:p w14:paraId="1B9075BA" w14:textId="38963417" w:rsidR="004361D1" w:rsidRPr="005658DF" w:rsidDel="005658DF" w:rsidRDefault="004361D1">
      <w:pPr>
        <w:rPr>
          <w:del w:id="186" w:author="taghzout imad" w:date="2020-10-20T14:58:00Z"/>
          <w:rPrChange w:id="187" w:author="taghzout imad" w:date="2020-10-20T14:59:00Z">
            <w:rPr>
              <w:del w:id="188" w:author="taghzout imad" w:date="2020-10-20T14:58:00Z"/>
              <w:sz w:val="13"/>
              <w:szCs w:val="13"/>
              <w:lang w:eastAsia="fr-FR"/>
            </w:rPr>
          </w:rPrChange>
        </w:rPr>
        <w:pPrChange w:id="189" w:author="taghzout imad" w:date="2020-10-20T14:59:00Z">
          <w:pPr>
            <w:autoSpaceDE w:val="0"/>
            <w:autoSpaceDN w:val="0"/>
            <w:adjustRightInd w:val="0"/>
            <w:spacing w:before="60" w:after="0" w:line="240" w:lineRule="auto"/>
            <w:ind w:left="-720" w:right="-648"/>
            <w:jc w:val="both"/>
            <w:outlineLvl w:val="0"/>
          </w:pPr>
        </w:pPrChange>
      </w:pPr>
      <w:del w:id="190" w:author="taghzout imad" w:date="2020-10-20T14:58:00Z">
        <w:r w:rsidRPr="005658DF" w:rsidDel="005658DF">
          <w:rPr>
            <w:rPrChange w:id="191" w:author="taghzout imad" w:date="2020-10-20T14:59:00Z">
              <w:rPr>
                <w:sz w:val="13"/>
                <w:szCs w:val="13"/>
                <w:lang w:eastAsia="fr-FR"/>
              </w:rPr>
            </w:rPrChange>
          </w:rPr>
          <w:delText>Article 5 - Facturation et paiement</w:delText>
        </w:r>
      </w:del>
    </w:p>
    <w:p w14:paraId="100114E0" w14:textId="788CA33D" w:rsidR="004361D1" w:rsidRPr="005658DF" w:rsidDel="005658DF" w:rsidRDefault="004361D1">
      <w:pPr>
        <w:rPr>
          <w:del w:id="192" w:author="taghzout imad" w:date="2020-10-20T14:58:00Z"/>
          <w:rPrChange w:id="193" w:author="taghzout imad" w:date="2020-10-20T14:59:00Z">
            <w:rPr>
              <w:del w:id="194" w:author="taghzout imad" w:date="2020-10-20T14:58:00Z"/>
              <w:sz w:val="13"/>
              <w:szCs w:val="13"/>
              <w:lang w:eastAsia="fr-FR"/>
            </w:rPr>
          </w:rPrChange>
        </w:rPr>
        <w:pPrChange w:id="195" w:author="taghzout imad" w:date="2020-10-20T14:59:00Z">
          <w:pPr>
            <w:autoSpaceDE w:val="0"/>
            <w:autoSpaceDN w:val="0"/>
            <w:adjustRightInd w:val="0"/>
            <w:spacing w:after="0" w:line="240" w:lineRule="auto"/>
            <w:ind w:right="-648"/>
            <w:jc w:val="both"/>
          </w:pPr>
        </w:pPrChange>
      </w:pPr>
      <w:del w:id="196" w:author="taghzout imad" w:date="2020-10-20T14:58:00Z">
        <w:r w:rsidRPr="005658DF" w:rsidDel="005658DF">
          <w:rPr>
            <w:rPrChange w:id="197" w:author="taghzout imad" w:date="2020-10-20T14:59:00Z">
              <w:rPr>
                <w:sz w:val="13"/>
                <w:szCs w:val="13"/>
                <w:lang w:eastAsia="fr-FR"/>
              </w:rPr>
            </w:rPrChange>
          </w:rPr>
          <w:delText xml:space="preserve">Sans préjudice de toutes les mentions légales obligatoires, il doit être fait mention, sur chaque facture du Fournisseur, de la date, du numéro de la commande correspondante, de la TVA et notamment du n° de TVA intracommunautaire, ainsi que des codes SWIFT et IBAN pour les règlements par virements. </w:delText>
        </w:r>
      </w:del>
    </w:p>
    <w:p w14:paraId="148A809D" w14:textId="4097D483" w:rsidR="004361D1" w:rsidRPr="005658DF" w:rsidDel="005658DF" w:rsidRDefault="004361D1">
      <w:pPr>
        <w:rPr>
          <w:del w:id="198" w:author="taghzout imad" w:date="2020-10-20T14:58:00Z"/>
          <w:rPrChange w:id="199" w:author="taghzout imad" w:date="2020-10-20T14:59:00Z">
            <w:rPr>
              <w:del w:id="200" w:author="taghzout imad" w:date="2020-10-20T14:58:00Z"/>
              <w:sz w:val="13"/>
              <w:szCs w:val="13"/>
              <w:lang w:eastAsia="fr-FR"/>
            </w:rPr>
          </w:rPrChange>
        </w:rPr>
        <w:pPrChange w:id="201" w:author="taghzout imad" w:date="2020-10-20T14:59:00Z">
          <w:pPr>
            <w:autoSpaceDE w:val="0"/>
            <w:autoSpaceDN w:val="0"/>
            <w:adjustRightInd w:val="0"/>
            <w:spacing w:after="0" w:line="240" w:lineRule="auto"/>
            <w:ind w:left="-720" w:right="-648"/>
            <w:jc w:val="both"/>
          </w:pPr>
        </w:pPrChange>
      </w:pPr>
      <w:del w:id="202" w:author="taghzout imad" w:date="2020-10-20T14:58:00Z">
        <w:r w:rsidRPr="005658DF" w:rsidDel="005658DF">
          <w:rPr>
            <w:rPrChange w:id="203" w:author="taghzout imad" w:date="2020-10-20T14:59:00Z">
              <w:rPr>
                <w:sz w:val="13"/>
                <w:szCs w:val="13"/>
                <w:lang w:eastAsia="fr-FR"/>
              </w:rPr>
            </w:rPrChange>
          </w:rPr>
          <w:delText xml:space="preserve">Chaque facture doit correspondre à un ou plusieurs bordereaux de livraison signés par l’Entreprise et être adressée impérativement à l’établissement indiqué sur la commande, au plus tard le 10 du mois suivant la livraison ou la prestation. Aucun paiement n’est effectué sur relevé. </w:delText>
        </w:r>
        <w:r w:rsidR="00A3200D" w:rsidRPr="005658DF" w:rsidDel="005658DF">
          <w:rPr>
            <w:rPrChange w:id="204" w:author="taghzout imad" w:date="2020-10-20T14:59:00Z">
              <w:rPr>
                <w:sz w:val="13"/>
                <w:szCs w:val="13"/>
              </w:rPr>
            </w:rPrChange>
          </w:rPr>
          <w:delText>Conformément à la législation en vigueur, le Fournisseur remet à la signature de la présente commande, puis tous les 6 mois jusqu’à la fin de son exécution, l’attestation de vigilance délivrée par l’URSSAF.</w:delText>
        </w:r>
      </w:del>
    </w:p>
    <w:p w14:paraId="2074B318" w14:textId="1DE3C910" w:rsidR="004361D1" w:rsidRPr="005658DF" w:rsidDel="005658DF" w:rsidRDefault="004361D1">
      <w:pPr>
        <w:rPr>
          <w:del w:id="205" w:author="taghzout imad" w:date="2020-10-20T14:58:00Z"/>
          <w:rPrChange w:id="206" w:author="taghzout imad" w:date="2020-10-20T14:59:00Z">
            <w:rPr>
              <w:del w:id="207" w:author="taghzout imad" w:date="2020-10-20T14:58:00Z"/>
              <w:sz w:val="13"/>
              <w:szCs w:val="13"/>
              <w:lang w:eastAsia="fr-FR"/>
            </w:rPr>
          </w:rPrChange>
        </w:rPr>
        <w:pPrChange w:id="208" w:author="taghzout imad" w:date="2020-10-20T14:59:00Z">
          <w:pPr>
            <w:autoSpaceDE w:val="0"/>
            <w:autoSpaceDN w:val="0"/>
            <w:adjustRightInd w:val="0"/>
            <w:spacing w:after="0" w:line="240" w:lineRule="auto"/>
            <w:ind w:left="-720" w:right="-648"/>
            <w:jc w:val="both"/>
          </w:pPr>
        </w:pPrChange>
      </w:pPr>
      <w:del w:id="209" w:author="taghzout imad" w:date="2020-10-20T14:58:00Z">
        <w:r w:rsidRPr="005658DF" w:rsidDel="005658DF">
          <w:rPr>
            <w:rPrChange w:id="210" w:author="taghzout imad" w:date="2020-10-20T14:59:00Z">
              <w:rPr>
                <w:sz w:val="13"/>
                <w:szCs w:val="13"/>
                <w:lang w:eastAsia="fr-FR"/>
              </w:rPr>
            </w:rPrChange>
          </w:rPr>
          <w:delText>Tout manquement aux règles ci-dessus est de nature à retarder l’établissement du règlement. Les règlements se font à 45 jours de fin de mois, sauf application d’un accord interprofessionnel sectoriel, dont les parties seraient signataires. Le taux d’intérêt des pénalités de retard est égal à 3 fois le taux d’intérêt légal en vigueur à la date d’échéance du délai de paiement.</w:delText>
        </w:r>
        <w:r w:rsidR="00A46C53" w:rsidRPr="005658DF" w:rsidDel="005658DF">
          <w:rPr>
            <w:rPrChange w:id="211" w:author="taghzout imad" w:date="2020-10-20T14:59:00Z">
              <w:rPr>
                <w:color w:val="FF0000"/>
                <w:sz w:val="13"/>
                <w:szCs w:val="13"/>
              </w:rPr>
            </w:rPrChange>
          </w:rPr>
          <w:delText xml:space="preserve"> </w:delText>
        </w:r>
        <w:r w:rsidRPr="005658DF" w:rsidDel="005658DF">
          <w:rPr>
            <w:rPrChange w:id="212" w:author="taghzout imad" w:date="2020-10-20T14:59:00Z">
              <w:rPr>
                <w:sz w:val="13"/>
                <w:szCs w:val="13"/>
                <w:lang w:eastAsia="fr-FR"/>
              </w:rPr>
            </w:rPrChange>
          </w:rPr>
          <w:delText>Lorsqu’il s’agit de composants fournis dans le cadre de la construction d’un bâtiment, le règlement du fournisseur est subordonné à la production d’une attestation de son assureur, conforme à l’obligation d’assurance mise à sa charge par l’article 1792-4 du Code civil.</w:delText>
        </w:r>
      </w:del>
    </w:p>
    <w:p w14:paraId="38077211" w14:textId="536F9550" w:rsidR="004361D1" w:rsidRPr="005658DF" w:rsidDel="005658DF" w:rsidRDefault="004361D1">
      <w:pPr>
        <w:rPr>
          <w:del w:id="213" w:author="taghzout imad" w:date="2020-10-20T14:58:00Z"/>
          <w:rPrChange w:id="214" w:author="taghzout imad" w:date="2020-10-20T14:59:00Z">
            <w:rPr>
              <w:del w:id="215" w:author="taghzout imad" w:date="2020-10-20T14:58:00Z"/>
              <w:sz w:val="13"/>
              <w:szCs w:val="13"/>
              <w:lang w:eastAsia="fr-FR"/>
            </w:rPr>
          </w:rPrChange>
        </w:rPr>
        <w:pPrChange w:id="216" w:author="taghzout imad" w:date="2020-10-20T14:59:00Z">
          <w:pPr>
            <w:autoSpaceDE w:val="0"/>
            <w:autoSpaceDN w:val="0"/>
            <w:adjustRightInd w:val="0"/>
            <w:spacing w:before="60" w:after="0" w:line="240" w:lineRule="auto"/>
            <w:ind w:left="-720" w:right="-648"/>
            <w:jc w:val="both"/>
            <w:outlineLvl w:val="0"/>
          </w:pPr>
        </w:pPrChange>
      </w:pPr>
      <w:del w:id="217" w:author="taghzout imad" w:date="2020-10-20T14:58:00Z">
        <w:r w:rsidRPr="005658DF" w:rsidDel="005658DF">
          <w:rPr>
            <w:rPrChange w:id="218" w:author="taghzout imad" w:date="2020-10-20T14:59:00Z">
              <w:rPr>
                <w:sz w:val="13"/>
                <w:szCs w:val="13"/>
                <w:lang w:eastAsia="fr-FR"/>
              </w:rPr>
            </w:rPrChange>
          </w:rPr>
          <w:delText>Article 6 - Propriété industrielle</w:delText>
        </w:r>
      </w:del>
    </w:p>
    <w:p w14:paraId="10AFC18F" w14:textId="2EC55EB0" w:rsidR="004361D1" w:rsidRPr="005658DF" w:rsidDel="005658DF" w:rsidRDefault="004361D1">
      <w:pPr>
        <w:rPr>
          <w:del w:id="219" w:author="taghzout imad" w:date="2020-10-20T14:58:00Z"/>
          <w:rPrChange w:id="220" w:author="taghzout imad" w:date="2020-10-20T14:59:00Z">
            <w:rPr>
              <w:del w:id="221" w:author="taghzout imad" w:date="2020-10-20T14:58:00Z"/>
              <w:sz w:val="13"/>
              <w:szCs w:val="13"/>
              <w:lang w:eastAsia="fr-FR"/>
            </w:rPr>
          </w:rPrChange>
        </w:rPr>
        <w:pPrChange w:id="222" w:author="taghzout imad" w:date="2020-10-20T14:59:00Z">
          <w:pPr>
            <w:autoSpaceDE w:val="0"/>
            <w:autoSpaceDN w:val="0"/>
            <w:adjustRightInd w:val="0"/>
            <w:spacing w:after="0" w:line="240" w:lineRule="auto"/>
            <w:ind w:right="-648"/>
            <w:jc w:val="both"/>
          </w:pPr>
        </w:pPrChange>
      </w:pPr>
      <w:del w:id="223" w:author="taghzout imad" w:date="2020-10-20T14:58:00Z">
        <w:r w:rsidRPr="005658DF" w:rsidDel="005658DF">
          <w:rPr>
            <w:rPrChange w:id="224" w:author="taghzout imad" w:date="2020-10-20T14:59:00Z">
              <w:rPr>
                <w:sz w:val="13"/>
                <w:szCs w:val="13"/>
                <w:lang w:eastAsia="fr-FR"/>
              </w:rPr>
            </w:rPrChange>
          </w:rPr>
          <w:delText>Toute commande de l’Entreprise implique que le Fournisseur soit titulaire des brevets ou licences réguliers, couvrant ses fabrications ou fournitures dans les territoires concernés par la commande, Il est expressément convenu que le Fournisseur, au cas où il en serait autrement, garantirait entièrement l’Entreprise et prendrait à sa charge la totalité des conséquences, notamment onéreuses, d’une éventuelle action en contrefaçon. Il en serait de même en cas d’action fondée sur d’autres droits de propriété industrielle, notamment en matière de marques de fabriques ou de concurrence déloyale.</w:delText>
        </w:r>
      </w:del>
    </w:p>
    <w:p w14:paraId="41A13416" w14:textId="0B771687" w:rsidR="004361D1" w:rsidRPr="005658DF" w:rsidDel="005658DF" w:rsidRDefault="004361D1">
      <w:pPr>
        <w:rPr>
          <w:del w:id="225" w:author="taghzout imad" w:date="2020-10-20T14:58:00Z"/>
          <w:rPrChange w:id="226" w:author="taghzout imad" w:date="2020-10-20T14:59:00Z">
            <w:rPr>
              <w:del w:id="227" w:author="taghzout imad" w:date="2020-10-20T14:58:00Z"/>
              <w:sz w:val="13"/>
              <w:szCs w:val="13"/>
              <w:lang w:eastAsia="fr-FR"/>
            </w:rPr>
          </w:rPrChange>
        </w:rPr>
        <w:pPrChange w:id="228" w:author="taghzout imad" w:date="2020-10-20T14:59:00Z">
          <w:pPr>
            <w:autoSpaceDE w:val="0"/>
            <w:autoSpaceDN w:val="0"/>
            <w:adjustRightInd w:val="0"/>
            <w:spacing w:before="60" w:after="0" w:line="240" w:lineRule="auto"/>
            <w:ind w:left="-720" w:right="-648"/>
            <w:jc w:val="both"/>
            <w:outlineLvl w:val="0"/>
          </w:pPr>
        </w:pPrChange>
      </w:pPr>
      <w:del w:id="229" w:author="taghzout imad" w:date="2020-10-20T14:58:00Z">
        <w:r w:rsidRPr="005658DF" w:rsidDel="005658DF">
          <w:rPr>
            <w:rPrChange w:id="230" w:author="taghzout imad" w:date="2020-10-20T14:59:00Z">
              <w:rPr>
                <w:sz w:val="13"/>
                <w:szCs w:val="13"/>
                <w:lang w:eastAsia="fr-FR"/>
              </w:rPr>
            </w:rPrChange>
          </w:rPr>
          <w:delText>Article 7 - Qualité et quantité</w:delText>
        </w:r>
      </w:del>
    </w:p>
    <w:p w14:paraId="6057FF1D" w14:textId="2AB15C66" w:rsidR="004361D1" w:rsidRPr="005658DF" w:rsidDel="005658DF" w:rsidRDefault="004361D1">
      <w:pPr>
        <w:rPr>
          <w:del w:id="231" w:author="taghzout imad" w:date="2020-10-20T14:58:00Z"/>
          <w:rPrChange w:id="232" w:author="taghzout imad" w:date="2020-10-20T14:59:00Z">
            <w:rPr>
              <w:del w:id="233" w:author="taghzout imad" w:date="2020-10-20T14:58:00Z"/>
              <w:sz w:val="13"/>
              <w:szCs w:val="13"/>
              <w:lang w:eastAsia="fr-FR"/>
            </w:rPr>
          </w:rPrChange>
        </w:rPr>
        <w:pPrChange w:id="234" w:author="taghzout imad" w:date="2020-10-20T14:59:00Z">
          <w:pPr>
            <w:autoSpaceDE w:val="0"/>
            <w:autoSpaceDN w:val="0"/>
            <w:adjustRightInd w:val="0"/>
            <w:spacing w:after="0" w:line="240" w:lineRule="auto"/>
            <w:ind w:right="-648"/>
            <w:jc w:val="both"/>
          </w:pPr>
        </w:pPrChange>
      </w:pPr>
      <w:del w:id="235" w:author="taghzout imad" w:date="2020-10-20T14:58:00Z">
        <w:r w:rsidRPr="005658DF" w:rsidDel="005658DF">
          <w:rPr>
            <w:rPrChange w:id="236" w:author="taghzout imad" w:date="2020-10-20T14:59:00Z">
              <w:rPr>
                <w:sz w:val="13"/>
                <w:szCs w:val="13"/>
                <w:lang w:eastAsia="fr-FR"/>
              </w:rPr>
            </w:rPrChange>
          </w:rPr>
          <w:delText xml:space="preserve">Les matériaux, produits ou matériels, doivent être conformes en tous points, non seulement aux conditions de la commande, mais également aux spécifications qui sont imposées à l’Entreprise et le cas échéant par le Maître de l’ouvrage et dont le Fournisseur est réputé avoir pris connaissance par le seul fait de son acceptation de la commande. Le Fournisseur, réputé sachant, doit relever toute incohérence, erreur ou insuffisance dans ces éléments, susceptibles d’affecter sa prestation. Dès lors que le Fournisseur a exécuté ou commencé à exécuter la commande, il est réputé avoir obtenu l’intégralité des éléments et indications nécessaires et renonce à invoquer leur incohérence, leur insuffisance ou leur caractère erroné, au cas ou ses fournitures seraient jugés inadaptées ou inacceptables par l’Entreprise, le Maître d’œuvre, ou le Maître d’Ouvrage. </w:delText>
        </w:r>
      </w:del>
    </w:p>
    <w:p w14:paraId="2AE2F48C" w14:textId="42CFD851" w:rsidR="004361D1" w:rsidRPr="005658DF" w:rsidDel="005658DF" w:rsidRDefault="004361D1">
      <w:pPr>
        <w:rPr>
          <w:del w:id="237" w:author="taghzout imad" w:date="2020-10-20T14:58:00Z"/>
          <w:rPrChange w:id="238" w:author="taghzout imad" w:date="2020-10-20T14:59:00Z">
            <w:rPr>
              <w:del w:id="239" w:author="taghzout imad" w:date="2020-10-20T14:58:00Z"/>
              <w:sz w:val="13"/>
              <w:szCs w:val="13"/>
              <w:lang w:eastAsia="fr-FR"/>
            </w:rPr>
          </w:rPrChange>
        </w:rPr>
        <w:pPrChange w:id="240" w:author="taghzout imad" w:date="2020-10-20T14:59:00Z">
          <w:pPr>
            <w:autoSpaceDE w:val="0"/>
            <w:autoSpaceDN w:val="0"/>
            <w:adjustRightInd w:val="0"/>
            <w:spacing w:after="0" w:line="240" w:lineRule="auto"/>
            <w:ind w:left="-720" w:right="-648"/>
            <w:jc w:val="both"/>
          </w:pPr>
        </w:pPrChange>
      </w:pPr>
      <w:del w:id="241" w:author="taghzout imad" w:date="2020-10-20T14:58:00Z">
        <w:r w:rsidRPr="005658DF" w:rsidDel="005658DF">
          <w:rPr>
            <w:rPrChange w:id="242" w:author="taghzout imad" w:date="2020-10-20T14:59:00Z">
              <w:rPr>
                <w:sz w:val="13"/>
                <w:szCs w:val="13"/>
                <w:lang w:eastAsia="fr-FR"/>
              </w:rPr>
            </w:rPrChange>
          </w:rPr>
          <w:delText>Le Fournisseur assume l’entière responsabilité de la qualité de ses fournitures, telles qu’elles sont spécifiées dans les Conditions Particulières de la commande. Les agents de l’Entreprise doivent avoir libre accès dans les usines ou lieux de fabrication ou de dépôt des fournitures pour tout contrôle éventuel, celui-ci, toutefois, ne valant pas réception. Les contrôles de qualité effectués par le Maître de l’ouvrage s’imposent au fournisseur comme à l’Entreprise. En cas de qualité ou de quantités non conformes à celles convenues, le fournisseur assume, outre le remplacement à ses frais des fournitures défectueuses, la charge de la totalité du préjudice, direct ou indirect, matériel ou immatériel, causé à l’Entreprise de ce fait. Il doit être suffisamment assuré à cet effet.</w:delText>
        </w:r>
      </w:del>
    </w:p>
    <w:p w14:paraId="5FCC5FBF" w14:textId="381F665A" w:rsidR="004361D1" w:rsidRPr="005658DF" w:rsidDel="005658DF" w:rsidRDefault="004361D1">
      <w:pPr>
        <w:rPr>
          <w:del w:id="243" w:author="taghzout imad" w:date="2020-10-20T14:58:00Z"/>
          <w:rPrChange w:id="244" w:author="taghzout imad" w:date="2020-10-20T14:59:00Z">
            <w:rPr>
              <w:del w:id="245" w:author="taghzout imad" w:date="2020-10-20T14:58:00Z"/>
              <w:sz w:val="13"/>
              <w:szCs w:val="13"/>
              <w:lang w:eastAsia="fr-FR"/>
            </w:rPr>
          </w:rPrChange>
        </w:rPr>
        <w:pPrChange w:id="246" w:author="taghzout imad" w:date="2020-10-20T14:59:00Z">
          <w:pPr>
            <w:autoSpaceDE w:val="0"/>
            <w:autoSpaceDN w:val="0"/>
            <w:adjustRightInd w:val="0"/>
            <w:spacing w:before="60" w:after="0" w:line="240" w:lineRule="auto"/>
            <w:ind w:left="-720" w:right="-648"/>
            <w:jc w:val="both"/>
            <w:outlineLvl w:val="0"/>
          </w:pPr>
        </w:pPrChange>
      </w:pPr>
      <w:del w:id="247" w:author="taghzout imad" w:date="2020-10-20T14:58:00Z">
        <w:r w:rsidRPr="005658DF" w:rsidDel="005658DF">
          <w:rPr>
            <w:rPrChange w:id="248" w:author="taghzout imad" w:date="2020-10-20T14:59:00Z">
              <w:rPr>
                <w:sz w:val="13"/>
                <w:szCs w:val="13"/>
                <w:lang w:eastAsia="fr-FR"/>
              </w:rPr>
            </w:rPrChange>
          </w:rPr>
          <w:delText>Article 8 – Défaillance et Résiliation</w:delText>
        </w:r>
      </w:del>
    </w:p>
    <w:p w14:paraId="3E8207C4" w14:textId="5250721C" w:rsidR="004361D1" w:rsidRPr="005658DF" w:rsidDel="005658DF" w:rsidRDefault="004361D1">
      <w:pPr>
        <w:rPr>
          <w:del w:id="249" w:author="taghzout imad" w:date="2020-10-20T14:58:00Z"/>
          <w:rPrChange w:id="250" w:author="taghzout imad" w:date="2020-10-20T14:59:00Z">
            <w:rPr>
              <w:del w:id="251" w:author="taghzout imad" w:date="2020-10-20T14:58:00Z"/>
              <w:rFonts w:eastAsia="SimSun"/>
              <w:sz w:val="13"/>
              <w:szCs w:val="13"/>
              <w:lang w:eastAsia="zh-CN"/>
            </w:rPr>
          </w:rPrChange>
        </w:rPr>
        <w:pPrChange w:id="252" w:author="taghzout imad" w:date="2020-10-20T14:59:00Z">
          <w:pPr>
            <w:autoSpaceDE w:val="0"/>
            <w:autoSpaceDN w:val="0"/>
            <w:adjustRightInd w:val="0"/>
            <w:spacing w:after="0" w:line="240" w:lineRule="auto"/>
            <w:ind w:right="-648"/>
            <w:jc w:val="both"/>
          </w:pPr>
        </w:pPrChange>
      </w:pPr>
      <w:del w:id="253" w:author="taghzout imad" w:date="2020-10-20T14:58:00Z">
        <w:r w:rsidRPr="005658DF" w:rsidDel="005658DF">
          <w:rPr>
            <w:rPrChange w:id="254" w:author="taghzout imad" w:date="2020-10-20T14:59:00Z">
              <w:rPr>
                <w:rFonts w:eastAsia="SimSun"/>
                <w:sz w:val="13"/>
                <w:szCs w:val="13"/>
                <w:lang w:eastAsia="zh-CN"/>
              </w:rPr>
            </w:rPrChange>
          </w:rPr>
          <w:delText xml:space="preserve">L’Entreprise se réserve la possibilité de résilier la commande de plein droit, aux torts et frais exclusifs du Fournisseur, en cas de manquement grave ou répété aux obligations contractuelles qui lui incombent. La résiliation est alors précédée d'une lettre de mise en demeure restée sans effet dans un délai imparti, qui ne peut être inférieur à 48 heures après sa présentation. </w:delText>
        </w:r>
      </w:del>
    </w:p>
    <w:p w14:paraId="1D70BAD4" w14:textId="4629D429" w:rsidR="004361D1" w:rsidRPr="005658DF" w:rsidDel="005658DF" w:rsidRDefault="004361D1">
      <w:pPr>
        <w:rPr>
          <w:del w:id="255" w:author="taghzout imad" w:date="2020-10-20T14:58:00Z"/>
          <w:rPrChange w:id="256" w:author="taghzout imad" w:date="2020-10-20T14:59:00Z">
            <w:rPr>
              <w:del w:id="257" w:author="taghzout imad" w:date="2020-10-20T14:58:00Z"/>
              <w:sz w:val="13"/>
              <w:szCs w:val="13"/>
              <w:lang w:eastAsia="fr-FR"/>
            </w:rPr>
          </w:rPrChange>
        </w:rPr>
        <w:pPrChange w:id="258" w:author="taghzout imad" w:date="2020-10-20T14:59:00Z">
          <w:pPr>
            <w:pStyle w:val="Paragraphedeliste"/>
            <w:autoSpaceDE w:val="0"/>
            <w:autoSpaceDN w:val="0"/>
            <w:adjustRightInd w:val="0"/>
            <w:spacing w:after="0" w:line="240" w:lineRule="auto"/>
            <w:ind w:left="-720" w:right="-648"/>
            <w:jc w:val="both"/>
          </w:pPr>
        </w:pPrChange>
      </w:pPr>
      <w:del w:id="259" w:author="taghzout imad" w:date="2020-10-20T14:58:00Z">
        <w:r w:rsidRPr="005658DF" w:rsidDel="005658DF">
          <w:rPr>
            <w:rPrChange w:id="260" w:author="taghzout imad" w:date="2020-10-20T14:59:00Z">
              <w:rPr>
                <w:rFonts w:eastAsia="SimSun"/>
                <w:sz w:val="13"/>
                <w:szCs w:val="13"/>
                <w:lang w:eastAsia="zh-CN"/>
              </w:rPr>
            </w:rPrChange>
          </w:rPr>
          <w:delText>La résiliation de la commande peut également être décidée par l’Entreprise aux torts et frais exclusifs du Fournisseur, sans mise en demeure préalable, dans le cas où le Fournisseur fait apport, cède ou sous-traite totalement ou partiellement sans autorisation, ne respecte pas les obligations légales en matière de législation sociale,</w:delText>
        </w:r>
        <w:r w:rsidRPr="005658DF" w:rsidDel="005658DF">
          <w:rPr>
            <w:rPrChange w:id="261" w:author="taghzout imad" w:date="2020-10-20T14:59:00Z">
              <w:rPr>
                <w:sz w:val="13"/>
                <w:szCs w:val="13"/>
                <w:lang w:eastAsia="fr-FR"/>
              </w:rPr>
            </w:rPrChange>
          </w:rPr>
          <w:delText xml:space="preserve"> n’exécute pas ou mal une obligation manifestement essentielle du contrat ou définie comme telle dans la commande. Il peut en être de même en cas de refus  par le Maître de l’ouvrage de tout ou partie des matériaux, produits ou matériels fournis pour la construction de l’ouvrage, motivé par la non-conformité avec les spécifications du marché principal ; de l’ouverture d’une procédure collective à son encontre ou de cessation de ses propres activités ou de son sous-traitant autorisé ; d’insuffisance d’assurance par rapport à ses obligations légales ou contractuelles.</w:delText>
        </w:r>
      </w:del>
    </w:p>
    <w:p w14:paraId="08BC1B94" w14:textId="29573BC5" w:rsidR="004361D1" w:rsidRPr="005658DF" w:rsidDel="005658DF" w:rsidRDefault="004361D1">
      <w:pPr>
        <w:rPr>
          <w:del w:id="262" w:author="taghzout imad" w:date="2020-10-20T14:58:00Z"/>
          <w:rPrChange w:id="263" w:author="taghzout imad" w:date="2020-10-20T14:59:00Z">
            <w:rPr>
              <w:del w:id="264" w:author="taghzout imad" w:date="2020-10-20T14:58:00Z"/>
              <w:sz w:val="13"/>
              <w:szCs w:val="13"/>
              <w:lang w:eastAsia="fr-FR"/>
            </w:rPr>
          </w:rPrChange>
        </w:rPr>
        <w:pPrChange w:id="265" w:author="taghzout imad" w:date="2020-10-20T14:59:00Z">
          <w:pPr>
            <w:autoSpaceDE w:val="0"/>
            <w:autoSpaceDN w:val="0"/>
            <w:adjustRightInd w:val="0"/>
            <w:spacing w:after="0" w:line="240" w:lineRule="auto"/>
            <w:ind w:left="-720" w:right="-648"/>
            <w:jc w:val="both"/>
          </w:pPr>
        </w:pPrChange>
      </w:pPr>
      <w:del w:id="266" w:author="taghzout imad" w:date="2020-10-20T14:58:00Z">
        <w:r w:rsidRPr="005658DF" w:rsidDel="005658DF">
          <w:rPr>
            <w:rPrChange w:id="267" w:author="taghzout imad" w:date="2020-10-20T14:59:00Z">
              <w:rPr>
                <w:sz w:val="13"/>
                <w:szCs w:val="13"/>
                <w:lang w:eastAsia="fr-FR"/>
              </w:rPr>
            </w:rPrChange>
          </w:rPr>
          <w:delText xml:space="preserve">A chaque fois, l’Entreprise peut exiger que le Fournisseur défaillant reprenne ses fournitures, si cela est matériellement possible, et restitue les acomptes encaissés, le cas échéant, </w:delText>
        </w:r>
        <w:r w:rsidRPr="005658DF" w:rsidDel="005658DF">
          <w:rPr>
            <w:rPrChange w:id="268" w:author="taghzout imad" w:date="2020-10-20T14:59:00Z">
              <w:rPr>
                <w:rFonts w:eastAsia="SimSun"/>
                <w:sz w:val="13"/>
                <w:szCs w:val="13"/>
                <w:lang w:eastAsia="zh-CN"/>
              </w:rPr>
            </w:rPrChange>
          </w:rPr>
          <w:delText>sans préjudice de tous dommages-intérêts pour les conséquences onéreuses subies par l’Entreprise du fait de cette résiliation.</w:delText>
        </w:r>
        <w:r w:rsidRPr="005658DF" w:rsidDel="005658DF">
          <w:rPr>
            <w:rPrChange w:id="269" w:author="taghzout imad" w:date="2020-10-20T14:59:00Z">
              <w:rPr>
                <w:sz w:val="13"/>
                <w:szCs w:val="13"/>
                <w:lang w:eastAsia="fr-FR"/>
              </w:rPr>
            </w:rPrChange>
          </w:rPr>
          <w:delText xml:space="preserve"> L’Entreprise pourra également décider de faire réaliser ou poursuivre les fournitures par un Fournisseur tiers ou par ses propres services, sans notification préalable. Le surcoût éventuel en résultant, notamment du fait de l’urgence ou du manque de concurrence, sera à la charge exclusive du Fournisseur défaillant.</w:delText>
        </w:r>
      </w:del>
    </w:p>
    <w:p w14:paraId="337AB7F6" w14:textId="7B84F846" w:rsidR="004361D1" w:rsidRPr="005658DF" w:rsidDel="005658DF" w:rsidRDefault="004361D1">
      <w:pPr>
        <w:rPr>
          <w:del w:id="270" w:author="taghzout imad" w:date="2020-10-20T14:58:00Z"/>
          <w:rPrChange w:id="271" w:author="taghzout imad" w:date="2020-10-20T14:59:00Z">
            <w:rPr>
              <w:del w:id="272" w:author="taghzout imad" w:date="2020-10-20T14:58:00Z"/>
              <w:sz w:val="13"/>
              <w:szCs w:val="13"/>
              <w:lang w:eastAsia="fr-FR"/>
            </w:rPr>
          </w:rPrChange>
        </w:rPr>
        <w:pPrChange w:id="273" w:author="taghzout imad" w:date="2020-10-20T14:59:00Z">
          <w:pPr>
            <w:autoSpaceDE w:val="0"/>
            <w:autoSpaceDN w:val="0"/>
            <w:adjustRightInd w:val="0"/>
            <w:spacing w:before="60" w:after="0" w:line="240" w:lineRule="auto"/>
            <w:ind w:left="-720" w:right="-648"/>
            <w:jc w:val="both"/>
            <w:outlineLvl w:val="0"/>
          </w:pPr>
        </w:pPrChange>
      </w:pPr>
      <w:del w:id="274" w:author="taghzout imad" w:date="2020-10-20T14:58:00Z">
        <w:r w:rsidRPr="005658DF" w:rsidDel="005658DF">
          <w:rPr>
            <w:rPrChange w:id="275" w:author="taghzout imad" w:date="2020-10-20T14:59:00Z">
              <w:rPr>
                <w:sz w:val="13"/>
                <w:szCs w:val="13"/>
                <w:lang w:eastAsia="fr-FR"/>
              </w:rPr>
            </w:rPrChange>
          </w:rPr>
          <w:delText>Article 9 – Ensemble contractuel</w:delText>
        </w:r>
      </w:del>
    </w:p>
    <w:p w14:paraId="05F01EE1" w14:textId="2357CA23" w:rsidR="004361D1" w:rsidRPr="005658DF" w:rsidDel="005658DF" w:rsidRDefault="004361D1">
      <w:pPr>
        <w:rPr>
          <w:del w:id="276" w:author="taghzout imad" w:date="2020-10-20T14:58:00Z"/>
          <w:rPrChange w:id="277" w:author="taghzout imad" w:date="2020-10-20T14:59:00Z">
            <w:rPr>
              <w:del w:id="278" w:author="taghzout imad" w:date="2020-10-20T14:58:00Z"/>
              <w:sz w:val="13"/>
              <w:szCs w:val="13"/>
              <w:lang w:eastAsia="fr-FR"/>
            </w:rPr>
          </w:rPrChange>
        </w:rPr>
        <w:pPrChange w:id="279" w:author="taghzout imad" w:date="2020-10-20T14:59:00Z">
          <w:pPr>
            <w:autoSpaceDE w:val="0"/>
            <w:autoSpaceDN w:val="0"/>
            <w:adjustRightInd w:val="0"/>
            <w:spacing w:after="0" w:line="240" w:lineRule="auto"/>
            <w:ind w:right="-648"/>
            <w:jc w:val="both"/>
          </w:pPr>
        </w:pPrChange>
      </w:pPr>
      <w:del w:id="280" w:author="taghzout imad" w:date="2020-10-20T14:58:00Z">
        <w:r w:rsidRPr="005658DF" w:rsidDel="005658DF">
          <w:rPr>
            <w:rPrChange w:id="281" w:author="taghzout imad" w:date="2020-10-20T14:59:00Z">
              <w:rPr>
                <w:sz w:val="13"/>
                <w:szCs w:val="13"/>
                <w:lang w:eastAsia="fr-FR"/>
              </w:rPr>
            </w:rPrChange>
          </w:rPr>
          <w:delText>La commande et le marché principal pour les besoins duquel elle a été passée, forment un ensemble contractuel indivisible. La non obtention, l’annulation, la résiliation ou la modification du marché principal subie par l’Entreprise entraîne de plein droit la caducité, l’annulation, la résiliation ou la modification de la commande dans les mêmes proportions, sans que le Fournisseur ne puisse prétendre de ce fait à aucune indemnité.</w:delText>
        </w:r>
      </w:del>
    </w:p>
    <w:p w14:paraId="67DD4E4A" w14:textId="257FB6A4" w:rsidR="004361D1" w:rsidRPr="005658DF" w:rsidDel="005658DF" w:rsidRDefault="004361D1">
      <w:pPr>
        <w:rPr>
          <w:del w:id="282" w:author="taghzout imad" w:date="2020-10-20T14:58:00Z"/>
          <w:rPrChange w:id="283" w:author="taghzout imad" w:date="2020-10-20T14:59:00Z">
            <w:rPr>
              <w:del w:id="284" w:author="taghzout imad" w:date="2020-10-20T14:58:00Z"/>
              <w:sz w:val="13"/>
              <w:szCs w:val="13"/>
              <w:lang w:eastAsia="fr-FR"/>
            </w:rPr>
          </w:rPrChange>
        </w:rPr>
        <w:pPrChange w:id="285" w:author="taghzout imad" w:date="2020-10-20T14:59:00Z">
          <w:pPr>
            <w:autoSpaceDE w:val="0"/>
            <w:autoSpaceDN w:val="0"/>
            <w:adjustRightInd w:val="0"/>
            <w:spacing w:before="60" w:after="0" w:line="240" w:lineRule="auto"/>
            <w:ind w:left="-720" w:right="-648"/>
            <w:jc w:val="both"/>
            <w:outlineLvl w:val="0"/>
          </w:pPr>
        </w:pPrChange>
      </w:pPr>
      <w:del w:id="286" w:author="taghzout imad" w:date="2020-10-20T14:58:00Z">
        <w:r w:rsidRPr="005658DF" w:rsidDel="005658DF">
          <w:rPr>
            <w:rPrChange w:id="287" w:author="taghzout imad" w:date="2020-10-20T14:59:00Z">
              <w:rPr>
                <w:sz w:val="13"/>
                <w:szCs w:val="13"/>
                <w:lang w:eastAsia="fr-FR"/>
              </w:rPr>
            </w:rPrChange>
          </w:rPr>
          <w:delText>Article 10 - Force majeure</w:delText>
        </w:r>
      </w:del>
    </w:p>
    <w:p w14:paraId="301161B3" w14:textId="00EC3E04" w:rsidR="004361D1" w:rsidRPr="005658DF" w:rsidDel="005658DF" w:rsidRDefault="004361D1">
      <w:pPr>
        <w:rPr>
          <w:del w:id="288" w:author="taghzout imad" w:date="2020-10-20T14:58:00Z"/>
          <w:rPrChange w:id="289" w:author="taghzout imad" w:date="2020-10-20T14:59:00Z">
            <w:rPr>
              <w:del w:id="290" w:author="taghzout imad" w:date="2020-10-20T14:58:00Z"/>
              <w:sz w:val="13"/>
              <w:szCs w:val="13"/>
              <w:lang w:eastAsia="fr-FR"/>
            </w:rPr>
          </w:rPrChange>
        </w:rPr>
        <w:pPrChange w:id="291" w:author="taghzout imad" w:date="2020-10-20T14:59:00Z">
          <w:pPr>
            <w:autoSpaceDE w:val="0"/>
            <w:autoSpaceDN w:val="0"/>
            <w:adjustRightInd w:val="0"/>
            <w:spacing w:after="0" w:line="240" w:lineRule="auto"/>
            <w:ind w:right="-648"/>
            <w:jc w:val="both"/>
          </w:pPr>
        </w:pPrChange>
      </w:pPr>
      <w:del w:id="292" w:author="taghzout imad" w:date="2020-10-20T14:58:00Z">
        <w:r w:rsidRPr="005658DF" w:rsidDel="005658DF">
          <w:rPr>
            <w:rPrChange w:id="293" w:author="taghzout imad" w:date="2020-10-20T14:59:00Z">
              <w:rPr>
                <w:sz w:val="13"/>
                <w:szCs w:val="13"/>
                <w:lang w:eastAsia="fr-FR"/>
              </w:rPr>
            </w:rPrChange>
          </w:rPr>
          <w:delText>S’ils présentent les caractéristiques exigées par la jurisprudence des cours et tribunaux français, les faits qualifiés de « force majeure »</w:delText>
        </w:r>
        <w:r w:rsidR="008D56CF" w:rsidRPr="005658DF" w:rsidDel="005658DF">
          <w:rPr>
            <w:rPrChange w:id="294" w:author="taghzout imad" w:date="2020-10-20T14:59:00Z">
              <w:rPr>
                <w:sz w:val="13"/>
                <w:szCs w:val="13"/>
                <w:lang w:eastAsia="fr-FR"/>
              </w:rPr>
            </w:rPrChange>
          </w:rPr>
          <w:delText>, notifiés à l’Entreprise dans un délai maximum de 3 jours calendaires,</w:delText>
        </w:r>
        <w:r w:rsidRPr="005658DF" w:rsidDel="005658DF">
          <w:rPr>
            <w:rPrChange w:id="295" w:author="taghzout imad" w:date="2020-10-20T14:59:00Z">
              <w:rPr>
                <w:sz w:val="13"/>
                <w:szCs w:val="13"/>
                <w:lang w:eastAsia="fr-FR"/>
              </w:rPr>
            </w:rPrChange>
          </w:rPr>
          <w:delText xml:space="preserve"> exonèrent le Fournisseur de ses obligations pendant toute la durée de l’événement en cause. </w:delText>
        </w:r>
      </w:del>
    </w:p>
    <w:p w14:paraId="25DDCA53" w14:textId="00AEEDE6" w:rsidR="004361D1" w:rsidRPr="005658DF" w:rsidDel="005658DF" w:rsidRDefault="004361D1">
      <w:pPr>
        <w:rPr>
          <w:del w:id="296" w:author="taghzout imad" w:date="2020-10-20T14:58:00Z"/>
          <w:rPrChange w:id="297" w:author="taghzout imad" w:date="2020-10-20T14:59:00Z">
            <w:rPr>
              <w:del w:id="298" w:author="taghzout imad" w:date="2020-10-20T14:58:00Z"/>
              <w:sz w:val="13"/>
              <w:szCs w:val="13"/>
              <w:lang w:eastAsia="fr-FR"/>
            </w:rPr>
          </w:rPrChange>
        </w:rPr>
        <w:pPrChange w:id="299" w:author="taghzout imad" w:date="2020-10-20T14:59:00Z">
          <w:pPr>
            <w:autoSpaceDE w:val="0"/>
            <w:autoSpaceDN w:val="0"/>
            <w:adjustRightInd w:val="0"/>
            <w:spacing w:before="60" w:after="0" w:line="240" w:lineRule="auto"/>
            <w:ind w:left="-720" w:right="-648"/>
            <w:jc w:val="both"/>
            <w:outlineLvl w:val="0"/>
          </w:pPr>
        </w:pPrChange>
      </w:pPr>
      <w:del w:id="300" w:author="taghzout imad" w:date="2020-10-20T14:58:00Z">
        <w:r w:rsidRPr="005658DF" w:rsidDel="005658DF">
          <w:rPr>
            <w:rPrChange w:id="301" w:author="taghzout imad" w:date="2020-10-20T14:59:00Z">
              <w:rPr>
                <w:sz w:val="13"/>
                <w:szCs w:val="13"/>
                <w:lang w:eastAsia="fr-FR"/>
              </w:rPr>
            </w:rPrChange>
          </w:rPr>
          <w:delText>Article 11 - Convention de compte courant - Compensation</w:delText>
        </w:r>
      </w:del>
    </w:p>
    <w:p w14:paraId="48A791C4" w14:textId="52354FC4" w:rsidR="004361D1" w:rsidRPr="005658DF" w:rsidDel="005658DF" w:rsidRDefault="004361D1">
      <w:pPr>
        <w:rPr>
          <w:del w:id="302" w:author="taghzout imad" w:date="2020-10-20T14:58:00Z"/>
          <w:rPrChange w:id="303" w:author="taghzout imad" w:date="2020-10-20T14:59:00Z">
            <w:rPr>
              <w:del w:id="304" w:author="taghzout imad" w:date="2020-10-20T14:58:00Z"/>
              <w:sz w:val="13"/>
              <w:szCs w:val="13"/>
              <w:lang w:eastAsia="fr-FR"/>
            </w:rPr>
          </w:rPrChange>
        </w:rPr>
        <w:pPrChange w:id="305" w:author="taghzout imad" w:date="2020-10-20T14:59:00Z">
          <w:pPr>
            <w:autoSpaceDE w:val="0"/>
            <w:autoSpaceDN w:val="0"/>
            <w:adjustRightInd w:val="0"/>
            <w:spacing w:after="0" w:line="240" w:lineRule="auto"/>
            <w:ind w:right="-648"/>
            <w:jc w:val="both"/>
          </w:pPr>
        </w:pPrChange>
      </w:pPr>
      <w:del w:id="306" w:author="taghzout imad" w:date="2020-10-20T14:58:00Z">
        <w:r w:rsidRPr="005658DF" w:rsidDel="005658DF">
          <w:rPr>
            <w:rPrChange w:id="307" w:author="taghzout imad" w:date="2020-10-20T14:59:00Z">
              <w:rPr>
                <w:sz w:val="13"/>
                <w:szCs w:val="13"/>
                <w:lang w:eastAsia="fr-FR"/>
              </w:rPr>
            </w:rPrChange>
          </w:rPr>
          <w:delText>Les parties conviennent que toutes les opérations conclues entre elles à l’occasion de la présente commande mais aussi de tous autres contrats et conventions conclus entre elles, seront comptabilisées dans un compte courant unique et indivisible, dont seul le solde est exigible et fait l’objet d’un arrêté de compte périodique des sommes dues. Toutes ces dettes et créances réciproques que les parties détiennent l’une vis à vis de l’autre au titre de leurs relations commerciales, sont connexes, et se compensent donc entre elles.</w:delText>
        </w:r>
      </w:del>
    </w:p>
    <w:p w14:paraId="5F8FEE35" w14:textId="33D5F583" w:rsidR="008A605C" w:rsidRPr="005658DF" w:rsidDel="005658DF" w:rsidRDefault="008A605C">
      <w:pPr>
        <w:rPr>
          <w:del w:id="308" w:author="taghzout imad" w:date="2020-10-20T14:58:00Z"/>
          <w:rPrChange w:id="309" w:author="taghzout imad" w:date="2020-10-20T14:59:00Z">
            <w:rPr>
              <w:del w:id="310" w:author="taghzout imad" w:date="2020-10-20T14:58:00Z"/>
              <w:sz w:val="13"/>
              <w:szCs w:val="13"/>
              <w:lang w:eastAsia="fr-FR"/>
            </w:rPr>
          </w:rPrChange>
        </w:rPr>
        <w:pPrChange w:id="311" w:author="taghzout imad" w:date="2020-10-20T14:59:00Z">
          <w:pPr>
            <w:autoSpaceDE w:val="0"/>
            <w:autoSpaceDN w:val="0"/>
            <w:adjustRightInd w:val="0"/>
            <w:spacing w:before="60" w:after="0" w:line="240" w:lineRule="auto"/>
            <w:ind w:left="-720" w:right="-648"/>
            <w:jc w:val="both"/>
            <w:outlineLvl w:val="0"/>
          </w:pPr>
        </w:pPrChange>
      </w:pPr>
      <w:del w:id="312" w:author="taghzout imad" w:date="2020-10-20T14:58:00Z">
        <w:r w:rsidRPr="005658DF" w:rsidDel="005658DF">
          <w:rPr>
            <w:rPrChange w:id="313" w:author="taghzout imad" w:date="2020-10-20T14:59:00Z">
              <w:rPr>
                <w:sz w:val="13"/>
                <w:szCs w:val="13"/>
                <w:lang w:eastAsia="fr-FR"/>
              </w:rPr>
            </w:rPrChange>
          </w:rPr>
          <w:delText>Article 12 – Ethique - RGPD</w:delText>
        </w:r>
      </w:del>
    </w:p>
    <w:p w14:paraId="2FB25793" w14:textId="3F754C46" w:rsidR="008A605C" w:rsidRPr="005658DF" w:rsidDel="005658DF" w:rsidRDefault="008A605C">
      <w:pPr>
        <w:rPr>
          <w:del w:id="314" w:author="taghzout imad" w:date="2020-10-20T14:58:00Z"/>
          <w:rPrChange w:id="315" w:author="taghzout imad" w:date="2020-10-20T14:59:00Z">
            <w:rPr>
              <w:del w:id="316" w:author="taghzout imad" w:date="2020-10-20T14:58:00Z"/>
              <w:sz w:val="13"/>
              <w:szCs w:val="13"/>
            </w:rPr>
          </w:rPrChange>
        </w:rPr>
        <w:pPrChange w:id="317" w:author="taghzout imad" w:date="2020-10-20T14:59:00Z">
          <w:pPr>
            <w:spacing w:after="0" w:line="240" w:lineRule="auto"/>
            <w:ind w:left="-709" w:right="-648"/>
            <w:jc w:val="both"/>
          </w:pPr>
        </w:pPrChange>
      </w:pPr>
      <w:del w:id="318" w:author="taghzout imad" w:date="2020-10-20T14:58:00Z">
        <w:r w:rsidRPr="005658DF" w:rsidDel="005658DF">
          <w:rPr>
            <w:rPrChange w:id="319" w:author="taghzout imad" w:date="2020-10-20T14:59:00Z">
              <w:rPr>
                <w:sz w:val="13"/>
                <w:szCs w:val="13"/>
              </w:rPr>
            </w:rPrChange>
          </w:rPr>
          <w:delText xml:space="preserve">Les </w:delText>
        </w:r>
        <w:r w:rsidR="00A8209D" w:rsidRPr="005658DF" w:rsidDel="005658DF">
          <w:rPr>
            <w:rPrChange w:id="320" w:author="taghzout imad" w:date="2020-10-20T14:59:00Z">
              <w:rPr>
                <w:sz w:val="13"/>
                <w:szCs w:val="13"/>
              </w:rPr>
            </w:rPrChange>
          </w:rPr>
          <w:delText>p</w:delText>
        </w:r>
        <w:r w:rsidRPr="005658DF" w:rsidDel="005658DF">
          <w:rPr>
            <w:rPrChange w:id="321" w:author="taghzout imad" w:date="2020-10-20T14:59:00Z">
              <w:rPr>
                <w:sz w:val="13"/>
                <w:szCs w:val="13"/>
              </w:rPr>
            </w:rPrChange>
          </w:rPr>
          <w:delText>arties s’engagent à respecter</w:delText>
        </w:r>
        <w:r w:rsidR="00313794" w:rsidRPr="005658DF" w:rsidDel="005658DF">
          <w:rPr>
            <w:rPrChange w:id="322" w:author="taghzout imad" w:date="2020-10-20T14:59:00Z">
              <w:rPr>
                <w:sz w:val="13"/>
                <w:szCs w:val="13"/>
              </w:rPr>
            </w:rPrChange>
          </w:rPr>
          <w:delText>, et à faire respecter par tout partenaire commercial,</w:delText>
        </w:r>
        <w:r w:rsidRPr="005658DF" w:rsidDel="005658DF">
          <w:rPr>
            <w:rPrChange w:id="323" w:author="taghzout imad" w:date="2020-10-20T14:59:00Z">
              <w:rPr>
                <w:sz w:val="13"/>
                <w:szCs w:val="13"/>
              </w:rPr>
            </w:rPrChange>
          </w:rPr>
          <w:delText xml:space="preserve"> les dispositions légales et règlementaires nationales et internationales qui lui sont applicables, notamment en matière de</w:delText>
        </w:r>
        <w:r w:rsidR="00313794" w:rsidRPr="005658DF" w:rsidDel="005658DF">
          <w:rPr>
            <w:rPrChange w:id="324" w:author="taghzout imad" w:date="2020-10-20T14:59:00Z">
              <w:rPr>
                <w:sz w:val="13"/>
                <w:szCs w:val="13"/>
              </w:rPr>
            </w:rPrChange>
          </w:rPr>
          <w:delText xml:space="preserve"> </w:delText>
        </w:r>
        <w:r w:rsidRPr="005658DF" w:rsidDel="005658DF">
          <w:rPr>
            <w:rPrChange w:id="325" w:author="taghzout imad" w:date="2020-10-20T14:59:00Z">
              <w:rPr>
                <w:sz w:val="13"/>
                <w:szCs w:val="13"/>
              </w:rPr>
            </w:rPrChange>
          </w:rPr>
          <w:delText>respect des droits humains et de l’environnement,</w:delText>
        </w:r>
        <w:r w:rsidR="00313794" w:rsidRPr="005658DF" w:rsidDel="005658DF">
          <w:rPr>
            <w:rPrChange w:id="326" w:author="taghzout imad" w:date="2020-10-20T14:59:00Z">
              <w:rPr>
                <w:sz w:val="13"/>
                <w:szCs w:val="13"/>
              </w:rPr>
            </w:rPrChange>
          </w:rPr>
          <w:delText xml:space="preserve"> </w:delText>
        </w:r>
        <w:r w:rsidRPr="005658DF" w:rsidDel="005658DF">
          <w:rPr>
            <w:rPrChange w:id="327" w:author="taghzout imad" w:date="2020-10-20T14:59:00Z">
              <w:rPr>
                <w:sz w:val="13"/>
                <w:szCs w:val="13"/>
              </w:rPr>
            </w:rPrChange>
          </w:rPr>
          <w:delText>prévention de la corruption et du trafic d’influence,</w:delText>
        </w:r>
        <w:r w:rsidR="00313794" w:rsidRPr="005658DF" w:rsidDel="005658DF">
          <w:rPr>
            <w:rPrChange w:id="328" w:author="taghzout imad" w:date="2020-10-20T14:59:00Z">
              <w:rPr>
                <w:sz w:val="13"/>
                <w:szCs w:val="13"/>
              </w:rPr>
            </w:rPrChange>
          </w:rPr>
          <w:delText xml:space="preserve"> </w:delText>
        </w:r>
        <w:r w:rsidRPr="005658DF" w:rsidDel="005658DF">
          <w:rPr>
            <w:rPrChange w:id="329" w:author="taghzout imad" w:date="2020-10-20T14:59:00Z">
              <w:rPr>
                <w:sz w:val="13"/>
                <w:szCs w:val="13"/>
              </w:rPr>
            </w:rPrChange>
          </w:rPr>
          <w:delText>lutte contre le blanchiment de capitaux et le financ</w:delText>
        </w:r>
        <w:r w:rsidR="00313794" w:rsidRPr="005658DF" w:rsidDel="005658DF">
          <w:rPr>
            <w:rPrChange w:id="330" w:author="taghzout imad" w:date="2020-10-20T14:59:00Z">
              <w:rPr>
                <w:sz w:val="13"/>
                <w:szCs w:val="13"/>
              </w:rPr>
            </w:rPrChange>
          </w:rPr>
          <w:delText>ement des activités terroristes</w:delText>
        </w:r>
        <w:r w:rsidR="008D56CF" w:rsidRPr="005658DF" w:rsidDel="005658DF">
          <w:rPr>
            <w:rPrChange w:id="331" w:author="taghzout imad" w:date="2020-10-20T14:59:00Z">
              <w:rPr>
                <w:sz w:val="13"/>
                <w:szCs w:val="13"/>
              </w:rPr>
            </w:rPrChange>
          </w:rPr>
          <w:delText>,</w:delText>
        </w:r>
        <w:r w:rsidR="00313794" w:rsidRPr="005658DF" w:rsidDel="005658DF">
          <w:rPr>
            <w:rPrChange w:id="332" w:author="taghzout imad" w:date="2020-10-20T14:59:00Z">
              <w:rPr>
                <w:sz w:val="13"/>
                <w:szCs w:val="13"/>
              </w:rPr>
            </w:rPrChange>
          </w:rPr>
          <w:delText xml:space="preserve"> et </w:delText>
        </w:r>
        <w:r w:rsidRPr="005658DF" w:rsidDel="005658DF">
          <w:rPr>
            <w:rPrChange w:id="333" w:author="taghzout imad" w:date="2020-10-20T14:59:00Z">
              <w:rPr>
                <w:sz w:val="13"/>
                <w:szCs w:val="13"/>
              </w:rPr>
            </w:rPrChange>
          </w:rPr>
          <w:delText>prévention des pratiques anticoncurrentielles.</w:delText>
        </w:r>
      </w:del>
    </w:p>
    <w:p w14:paraId="67D66097" w14:textId="32B8E5CA" w:rsidR="000E0EE1" w:rsidRPr="005658DF" w:rsidDel="005658DF" w:rsidRDefault="00A8209D">
      <w:pPr>
        <w:rPr>
          <w:del w:id="334" w:author="taghzout imad" w:date="2020-10-20T14:58:00Z"/>
          <w:rPrChange w:id="335" w:author="taghzout imad" w:date="2020-10-20T14:59:00Z">
            <w:rPr>
              <w:del w:id="336" w:author="taghzout imad" w:date="2020-10-20T14:58:00Z"/>
              <w:sz w:val="13"/>
              <w:szCs w:val="13"/>
            </w:rPr>
          </w:rPrChange>
        </w:rPr>
        <w:pPrChange w:id="337" w:author="taghzout imad" w:date="2020-10-20T14:59:00Z">
          <w:pPr>
            <w:autoSpaceDE w:val="0"/>
            <w:autoSpaceDN w:val="0"/>
            <w:adjustRightInd w:val="0"/>
            <w:spacing w:before="60" w:after="0" w:line="240" w:lineRule="auto"/>
            <w:ind w:left="-720" w:right="-648"/>
            <w:jc w:val="both"/>
            <w:outlineLvl w:val="0"/>
          </w:pPr>
        </w:pPrChange>
      </w:pPr>
      <w:del w:id="338" w:author="taghzout imad" w:date="2020-10-20T14:58:00Z">
        <w:r w:rsidRPr="005658DF" w:rsidDel="005658DF">
          <w:rPr>
            <w:rPrChange w:id="339" w:author="taghzout imad" w:date="2020-10-20T14:59:00Z">
              <w:rPr>
                <w:sz w:val="13"/>
                <w:szCs w:val="13"/>
              </w:rPr>
            </w:rPrChange>
          </w:rPr>
          <w:delText>Les p</w:delText>
        </w:r>
        <w:r w:rsidR="008D56CF" w:rsidRPr="005658DF" w:rsidDel="005658DF">
          <w:rPr>
            <w:rPrChange w:id="340" w:author="taghzout imad" w:date="2020-10-20T14:59:00Z">
              <w:rPr>
                <w:sz w:val="13"/>
                <w:szCs w:val="13"/>
              </w:rPr>
            </w:rPrChange>
          </w:rPr>
          <w:delText xml:space="preserve">arties </w:delText>
        </w:r>
        <w:r w:rsidR="008A605C" w:rsidRPr="005658DF" w:rsidDel="005658DF">
          <w:rPr>
            <w:rPrChange w:id="341" w:author="taghzout imad" w:date="2020-10-20T14:59:00Z">
              <w:rPr>
                <w:sz w:val="13"/>
                <w:szCs w:val="13"/>
              </w:rPr>
            </w:rPrChange>
          </w:rPr>
          <w:delText>s’engage</w:delText>
        </w:r>
        <w:r w:rsidR="008D56CF" w:rsidRPr="005658DF" w:rsidDel="005658DF">
          <w:rPr>
            <w:rPrChange w:id="342" w:author="taghzout imad" w:date="2020-10-20T14:59:00Z">
              <w:rPr>
                <w:sz w:val="13"/>
                <w:szCs w:val="13"/>
              </w:rPr>
            </w:rPrChange>
          </w:rPr>
          <w:delText>nt</w:delText>
        </w:r>
        <w:r w:rsidR="008A605C" w:rsidRPr="005658DF" w:rsidDel="005658DF">
          <w:rPr>
            <w:rPrChange w:id="343" w:author="taghzout imad" w:date="2020-10-20T14:59:00Z">
              <w:rPr>
                <w:sz w:val="13"/>
                <w:szCs w:val="13"/>
              </w:rPr>
            </w:rPrChange>
          </w:rPr>
          <w:delText xml:space="preserve"> à traiter les données à caractère personnel conformément au </w:delText>
        </w:r>
        <w:r w:rsidR="00313794" w:rsidRPr="005658DF" w:rsidDel="005658DF">
          <w:rPr>
            <w:rPrChange w:id="344" w:author="taghzout imad" w:date="2020-10-20T14:59:00Z">
              <w:rPr>
                <w:sz w:val="13"/>
                <w:szCs w:val="13"/>
              </w:rPr>
            </w:rPrChange>
          </w:rPr>
          <w:delText xml:space="preserve">Règlement européen n°2016/679/UE du 27/04/2016 </w:delText>
        </w:r>
        <w:r w:rsidR="008A605C" w:rsidRPr="005658DF" w:rsidDel="005658DF">
          <w:rPr>
            <w:rPrChange w:id="345" w:author="taghzout imad" w:date="2020-10-20T14:59:00Z">
              <w:rPr>
                <w:sz w:val="13"/>
                <w:szCs w:val="13"/>
              </w:rPr>
            </w:rPrChange>
          </w:rPr>
          <w:delText>relatif à la Protection des Données</w:delText>
        </w:r>
        <w:r w:rsidR="00660E91" w:rsidRPr="005658DF" w:rsidDel="005658DF">
          <w:rPr>
            <w:rPrChange w:id="346" w:author="taghzout imad" w:date="2020-10-20T14:59:00Z">
              <w:rPr>
                <w:sz w:val="13"/>
                <w:szCs w:val="13"/>
              </w:rPr>
            </w:rPrChange>
          </w:rPr>
          <w:delText xml:space="preserve"> et à la législation française</w:delText>
        </w:r>
        <w:r w:rsidR="008A605C" w:rsidRPr="005658DF" w:rsidDel="005658DF">
          <w:rPr>
            <w:rPrChange w:id="347" w:author="taghzout imad" w:date="2020-10-20T14:59:00Z">
              <w:rPr>
                <w:sz w:val="13"/>
                <w:szCs w:val="13"/>
              </w:rPr>
            </w:rPrChange>
          </w:rPr>
          <w:delText xml:space="preserve">. </w:delText>
        </w:r>
      </w:del>
    </w:p>
    <w:p w14:paraId="264477EB" w14:textId="533C191F" w:rsidR="004361D1" w:rsidRPr="005658DF" w:rsidDel="005658DF" w:rsidRDefault="004361D1">
      <w:pPr>
        <w:rPr>
          <w:del w:id="348" w:author="taghzout imad" w:date="2020-10-20T14:58:00Z"/>
          <w:rPrChange w:id="349" w:author="taghzout imad" w:date="2020-10-20T14:59:00Z">
            <w:rPr>
              <w:del w:id="350" w:author="taghzout imad" w:date="2020-10-20T14:58:00Z"/>
              <w:sz w:val="13"/>
              <w:szCs w:val="13"/>
              <w:lang w:eastAsia="fr-FR"/>
            </w:rPr>
          </w:rPrChange>
        </w:rPr>
        <w:pPrChange w:id="351" w:author="taghzout imad" w:date="2020-10-20T14:59:00Z">
          <w:pPr>
            <w:autoSpaceDE w:val="0"/>
            <w:autoSpaceDN w:val="0"/>
            <w:adjustRightInd w:val="0"/>
            <w:spacing w:before="60" w:after="0" w:line="240" w:lineRule="auto"/>
            <w:ind w:left="-720" w:right="-648"/>
            <w:jc w:val="both"/>
            <w:outlineLvl w:val="0"/>
          </w:pPr>
        </w:pPrChange>
      </w:pPr>
      <w:del w:id="352" w:author="taghzout imad" w:date="2020-10-20T14:58:00Z">
        <w:r w:rsidRPr="005658DF" w:rsidDel="005658DF">
          <w:rPr>
            <w:rPrChange w:id="353" w:author="taghzout imad" w:date="2020-10-20T14:59:00Z">
              <w:rPr>
                <w:sz w:val="13"/>
                <w:szCs w:val="13"/>
                <w:lang w:eastAsia="fr-FR"/>
              </w:rPr>
            </w:rPrChange>
          </w:rPr>
          <w:delText xml:space="preserve">Article </w:delText>
        </w:r>
        <w:r w:rsidR="008A605C" w:rsidRPr="005658DF" w:rsidDel="005658DF">
          <w:rPr>
            <w:rPrChange w:id="354" w:author="taghzout imad" w:date="2020-10-20T14:59:00Z">
              <w:rPr>
                <w:sz w:val="13"/>
                <w:szCs w:val="13"/>
                <w:lang w:eastAsia="fr-FR"/>
              </w:rPr>
            </w:rPrChange>
          </w:rPr>
          <w:delText xml:space="preserve">13 </w:delText>
        </w:r>
        <w:r w:rsidRPr="005658DF" w:rsidDel="005658DF">
          <w:rPr>
            <w:rPrChange w:id="355" w:author="taghzout imad" w:date="2020-10-20T14:59:00Z">
              <w:rPr>
                <w:sz w:val="13"/>
                <w:szCs w:val="13"/>
                <w:lang w:eastAsia="fr-FR"/>
              </w:rPr>
            </w:rPrChange>
          </w:rPr>
          <w:delText>- Attribution de juridiction</w:delText>
        </w:r>
      </w:del>
    </w:p>
    <w:p w14:paraId="1E0E4971" w14:textId="5238C59B" w:rsidR="005658DF" w:rsidRPr="005658DF" w:rsidRDefault="00C81F80">
      <w:pPr>
        <w:rPr>
          <w:rPrChange w:id="356" w:author="taghzout imad" w:date="2020-10-20T14:59:00Z">
            <w:rPr>
              <w:sz w:val="13"/>
              <w:szCs w:val="13"/>
            </w:rPr>
          </w:rPrChange>
        </w:rPr>
        <w:pPrChange w:id="357" w:author="taghzout imad" w:date="2020-10-20T14:59:00Z">
          <w:pPr>
            <w:autoSpaceDE w:val="0"/>
            <w:autoSpaceDN w:val="0"/>
            <w:adjustRightInd w:val="0"/>
            <w:spacing w:after="0" w:line="240" w:lineRule="auto"/>
            <w:ind w:left="-720" w:right="-648"/>
            <w:jc w:val="both"/>
          </w:pPr>
        </w:pPrChange>
      </w:pPr>
      <w:del w:id="358" w:author="taghzout imad" w:date="2020-10-20T14:58:00Z">
        <w:r w:rsidRPr="005658DF" w:rsidDel="005658DF">
          <w:rPr>
            <w:rPrChange w:id="359" w:author="taghzout imad" w:date="2020-10-20T14:59:00Z">
              <w:rPr>
                <w:sz w:val="13"/>
                <w:szCs w:val="13"/>
              </w:rPr>
            </w:rPrChange>
          </w:rPr>
          <w:delText xml:space="preserve">Le présent contrat est soumis à la loi française. </w:delText>
        </w:r>
        <w:r w:rsidR="004361D1" w:rsidRPr="005658DF" w:rsidDel="005658DF">
          <w:rPr>
            <w:rPrChange w:id="360" w:author="taghzout imad" w:date="2020-10-20T14:59:00Z">
              <w:rPr>
                <w:sz w:val="13"/>
                <w:szCs w:val="13"/>
                <w:lang w:eastAsia="fr-FR"/>
              </w:rPr>
            </w:rPrChange>
          </w:rPr>
          <w:delText>Tout litige relatif à l’interprétation ou à l’exécution de la commande, qui ne trouverait pas de solution amiable, sera porté devant le Tribunal de Commerce de Paris, seul compétent quels que soient les conditions du contrat et le lieu de paiement, même en cas de pluralité de défendeurs ou d’appel en garantie.</w:delText>
        </w:r>
      </w:del>
    </w:p>
    <w:sectPr w:rsidR="005658DF" w:rsidRPr="005658DF" w:rsidSect="006E08C6">
      <w:headerReference w:type="default" r:id="rId9"/>
      <w:pgSz w:w="11906" w:h="16838"/>
      <w:pgMar w:top="567"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961F9" w14:textId="77777777" w:rsidR="00835AA4" w:rsidRDefault="00835AA4" w:rsidP="00560A1D">
      <w:pPr>
        <w:spacing w:after="0" w:line="240" w:lineRule="auto"/>
      </w:pPr>
      <w:r>
        <w:separator/>
      </w:r>
    </w:p>
  </w:endnote>
  <w:endnote w:type="continuationSeparator" w:id="0">
    <w:p w14:paraId="6FDD6A6C" w14:textId="77777777" w:rsidR="00835AA4" w:rsidRDefault="00835AA4" w:rsidP="005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7218A" w14:textId="77777777" w:rsidR="00835AA4" w:rsidRDefault="00835AA4" w:rsidP="00560A1D">
      <w:pPr>
        <w:spacing w:after="0" w:line="240" w:lineRule="auto"/>
      </w:pPr>
      <w:r>
        <w:separator/>
      </w:r>
    </w:p>
  </w:footnote>
  <w:footnote w:type="continuationSeparator" w:id="0">
    <w:p w14:paraId="0A64CE76" w14:textId="77777777" w:rsidR="00835AA4" w:rsidRDefault="00835AA4" w:rsidP="00560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08066" w14:textId="77777777" w:rsidR="00560A1D" w:rsidRPr="00D77B28" w:rsidRDefault="00560A1D" w:rsidP="00D77B28">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A71B9"/>
    <w:multiLevelType w:val="hybridMultilevel"/>
    <w:tmpl w:val="17D238D4"/>
    <w:lvl w:ilvl="0" w:tplc="040C000F">
      <w:start w:val="1"/>
      <w:numFmt w:val="decimal"/>
      <w:lvlText w:val="%1."/>
      <w:lvlJc w:val="left"/>
      <w:pPr>
        <w:tabs>
          <w:tab w:val="num" w:pos="720"/>
        </w:tabs>
        <w:ind w:left="720" w:hanging="360"/>
      </w:pPr>
      <w:rPr>
        <w:rFonts w:cs="Times New Roman"/>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 w15:restartNumberingAfterBreak="0">
    <w:nsid w:val="1CD96514"/>
    <w:multiLevelType w:val="hybridMultilevel"/>
    <w:tmpl w:val="8AD6D2BE"/>
    <w:lvl w:ilvl="0" w:tplc="040C000F">
      <w:start w:val="1"/>
      <w:numFmt w:val="decimal"/>
      <w:lvlText w:val="%1."/>
      <w:lvlJc w:val="left"/>
      <w:pPr>
        <w:ind w:left="1004" w:hanging="360"/>
      </w:pPr>
      <w:rPr>
        <w:rFonts w:cs="Times New Roman"/>
      </w:rPr>
    </w:lvl>
    <w:lvl w:ilvl="1" w:tplc="040C0019">
      <w:start w:val="1"/>
      <w:numFmt w:val="lowerLetter"/>
      <w:lvlText w:val="%2."/>
      <w:lvlJc w:val="left"/>
      <w:pPr>
        <w:ind w:left="1724" w:hanging="360"/>
      </w:pPr>
      <w:rPr>
        <w:rFonts w:cs="Times New Roman"/>
      </w:rPr>
    </w:lvl>
    <w:lvl w:ilvl="2" w:tplc="040C001B">
      <w:start w:val="1"/>
      <w:numFmt w:val="lowerRoman"/>
      <w:lvlText w:val="%3."/>
      <w:lvlJc w:val="right"/>
      <w:pPr>
        <w:ind w:left="2444" w:hanging="180"/>
      </w:pPr>
      <w:rPr>
        <w:rFonts w:cs="Times New Roman"/>
      </w:rPr>
    </w:lvl>
    <w:lvl w:ilvl="3" w:tplc="040C000F">
      <w:start w:val="1"/>
      <w:numFmt w:val="decimal"/>
      <w:lvlText w:val="%4."/>
      <w:lvlJc w:val="left"/>
      <w:pPr>
        <w:ind w:left="3164" w:hanging="360"/>
      </w:pPr>
      <w:rPr>
        <w:rFonts w:cs="Times New Roman"/>
      </w:rPr>
    </w:lvl>
    <w:lvl w:ilvl="4" w:tplc="040C0019">
      <w:start w:val="1"/>
      <w:numFmt w:val="lowerLetter"/>
      <w:lvlText w:val="%5."/>
      <w:lvlJc w:val="left"/>
      <w:pPr>
        <w:ind w:left="3884" w:hanging="360"/>
      </w:pPr>
      <w:rPr>
        <w:rFonts w:cs="Times New Roman"/>
      </w:rPr>
    </w:lvl>
    <w:lvl w:ilvl="5" w:tplc="040C001B">
      <w:start w:val="1"/>
      <w:numFmt w:val="lowerRoman"/>
      <w:lvlText w:val="%6."/>
      <w:lvlJc w:val="right"/>
      <w:pPr>
        <w:ind w:left="4604" w:hanging="180"/>
      </w:pPr>
      <w:rPr>
        <w:rFonts w:cs="Times New Roman"/>
      </w:rPr>
    </w:lvl>
    <w:lvl w:ilvl="6" w:tplc="040C000F">
      <w:start w:val="1"/>
      <w:numFmt w:val="decimal"/>
      <w:lvlText w:val="%7."/>
      <w:lvlJc w:val="left"/>
      <w:pPr>
        <w:ind w:left="5324" w:hanging="360"/>
      </w:pPr>
      <w:rPr>
        <w:rFonts w:cs="Times New Roman"/>
      </w:rPr>
    </w:lvl>
    <w:lvl w:ilvl="7" w:tplc="040C0019">
      <w:start w:val="1"/>
      <w:numFmt w:val="lowerLetter"/>
      <w:lvlText w:val="%8."/>
      <w:lvlJc w:val="left"/>
      <w:pPr>
        <w:ind w:left="6044" w:hanging="360"/>
      </w:pPr>
      <w:rPr>
        <w:rFonts w:cs="Times New Roman"/>
      </w:rPr>
    </w:lvl>
    <w:lvl w:ilvl="8" w:tplc="040C001B">
      <w:start w:val="1"/>
      <w:numFmt w:val="lowerRoman"/>
      <w:lvlText w:val="%9."/>
      <w:lvlJc w:val="right"/>
      <w:pPr>
        <w:ind w:left="6764" w:hanging="180"/>
      </w:pPr>
      <w:rPr>
        <w:rFonts w:cs="Times New Roman"/>
      </w:rPr>
    </w:lvl>
  </w:abstractNum>
  <w:abstractNum w:abstractNumId="2" w15:restartNumberingAfterBreak="0">
    <w:nsid w:val="33FC0287"/>
    <w:multiLevelType w:val="hybridMultilevel"/>
    <w:tmpl w:val="DF80CFB4"/>
    <w:lvl w:ilvl="0" w:tplc="FBD26FA0">
      <w:start w:val="1"/>
      <w:numFmt w:val="decimal"/>
      <w:lvlText w:val="%1."/>
      <w:lvlJc w:val="left"/>
      <w:pPr>
        <w:ind w:left="644" w:hanging="360"/>
      </w:pPr>
      <w:rPr>
        <w:rFonts w:cs="Times New Roman" w:hint="default"/>
      </w:rPr>
    </w:lvl>
    <w:lvl w:ilvl="1" w:tplc="040C0019">
      <w:start w:val="1"/>
      <w:numFmt w:val="lowerLetter"/>
      <w:lvlText w:val="%2."/>
      <w:lvlJc w:val="left"/>
      <w:pPr>
        <w:ind w:left="1364" w:hanging="360"/>
      </w:pPr>
      <w:rPr>
        <w:rFonts w:cs="Times New Roman"/>
      </w:rPr>
    </w:lvl>
    <w:lvl w:ilvl="2" w:tplc="040C001B">
      <w:start w:val="1"/>
      <w:numFmt w:val="lowerRoman"/>
      <w:lvlText w:val="%3."/>
      <w:lvlJc w:val="right"/>
      <w:pPr>
        <w:ind w:left="2084" w:hanging="180"/>
      </w:pPr>
      <w:rPr>
        <w:rFonts w:cs="Times New Roman"/>
      </w:rPr>
    </w:lvl>
    <w:lvl w:ilvl="3" w:tplc="040C000F">
      <w:start w:val="1"/>
      <w:numFmt w:val="decimal"/>
      <w:lvlText w:val="%4."/>
      <w:lvlJc w:val="left"/>
      <w:pPr>
        <w:ind w:left="2804" w:hanging="360"/>
      </w:pPr>
      <w:rPr>
        <w:rFonts w:cs="Times New Roman"/>
      </w:rPr>
    </w:lvl>
    <w:lvl w:ilvl="4" w:tplc="040C0019">
      <w:start w:val="1"/>
      <w:numFmt w:val="lowerLetter"/>
      <w:lvlText w:val="%5."/>
      <w:lvlJc w:val="left"/>
      <w:pPr>
        <w:ind w:left="3524" w:hanging="360"/>
      </w:pPr>
      <w:rPr>
        <w:rFonts w:cs="Times New Roman"/>
      </w:rPr>
    </w:lvl>
    <w:lvl w:ilvl="5" w:tplc="040C001B">
      <w:start w:val="1"/>
      <w:numFmt w:val="lowerRoman"/>
      <w:lvlText w:val="%6."/>
      <w:lvlJc w:val="right"/>
      <w:pPr>
        <w:ind w:left="4244" w:hanging="180"/>
      </w:pPr>
      <w:rPr>
        <w:rFonts w:cs="Times New Roman"/>
      </w:rPr>
    </w:lvl>
    <w:lvl w:ilvl="6" w:tplc="040C000F">
      <w:start w:val="1"/>
      <w:numFmt w:val="decimal"/>
      <w:lvlText w:val="%7."/>
      <w:lvlJc w:val="left"/>
      <w:pPr>
        <w:ind w:left="4964" w:hanging="360"/>
      </w:pPr>
      <w:rPr>
        <w:rFonts w:cs="Times New Roman"/>
      </w:rPr>
    </w:lvl>
    <w:lvl w:ilvl="7" w:tplc="040C0019">
      <w:start w:val="1"/>
      <w:numFmt w:val="lowerLetter"/>
      <w:lvlText w:val="%8."/>
      <w:lvlJc w:val="left"/>
      <w:pPr>
        <w:ind w:left="5684" w:hanging="360"/>
      </w:pPr>
      <w:rPr>
        <w:rFonts w:cs="Times New Roman"/>
      </w:rPr>
    </w:lvl>
    <w:lvl w:ilvl="8" w:tplc="040C001B">
      <w:start w:val="1"/>
      <w:numFmt w:val="lowerRoman"/>
      <w:lvlText w:val="%9."/>
      <w:lvlJc w:val="right"/>
      <w:pPr>
        <w:ind w:left="6404" w:hanging="180"/>
      </w:pPr>
      <w:rPr>
        <w:rFonts w:cs="Times New Roman"/>
      </w:rPr>
    </w:lvl>
  </w:abstractNum>
  <w:abstractNum w:abstractNumId="3" w15:restartNumberingAfterBreak="0">
    <w:nsid w:val="66866C89"/>
    <w:multiLevelType w:val="singleLevel"/>
    <w:tmpl w:val="99799376"/>
    <w:lvl w:ilvl="0">
      <w:start w:val="1"/>
      <w:numFmt w:val="bullet"/>
      <w:lvlText w:val=""/>
      <w:lvlJc w:val="left"/>
      <w:pPr>
        <w:tabs>
          <w:tab w:val="num" w:pos="360"/>
        </w:tabs>
        <w:ind w:left="360" w:hanging="360"/>
      </w:pPr>
      <w:rPr>
        <w:rFonts w:ascii="Wingdings" w:eastAsia="Times New Roman" w:hAnsi="Wingdings" w:hint="default"/>
        <w:b/>
        <w:i w:val="0"/>
        <w:sz w:val="22"/>
      </w:rPr>
    </w:lvl>
  </w:abstractNum>
  <w:abstractNum w:abstractNumId="4" w15:restartNumberingAfterBreak="0">
    <w:nsid w:val="66866C8A"/>
    <w:multiLevelType w:val="singleLevel"/>
    <w:tmpl w:val="99799375"/>
    <w:lvl w:ilvl="0">
      <w:start w:val="1"/>
      <w:numFmt w:val="bullet"/>
      <w:lvlText w:val=""/>
      <w:lvlJc w:val="left"/>
      <w:pPr>
        <w:tabs>
          <w:tab w:val="num" w:pos="360"/>
        </w:tabs>
        <w:ind w:left="360" w:hanging="360"/>
      </w:pPr>
      <w:rPr>
        <w:rFonts w:ascii="Symbol" w:eastAsia="Times New Roman" w:hAnsi="Symbol" w:hint="default"/>
        <w:color w:val="auto"/>
      </w:rPr>
    </w:lvl>
  </w:abstractNum>
  <w:abstractNum w:abstractNumId="5" w15:restartNumberingAfterBreak="0">
    <w:nsid w:val="7D6D7FA1"/>
    <w:multiLevelType w:val="hybridMultilevel"/>
    <w:tmpl w:val="5E5EB1E0"/>
    <w:lvl w:ilvl="0" w:tplc="43BE3D76">
      <w:start w:val="19"/>
      <w:numFmt w:val="bullet"/>
      <w:lvlText w:val="-"/>
      <w:lvlJc w:val="left"/>
      <w:pPr>
        <w:tabs>
          <w:tab w:val="num" w:pos="1080"/>
        </w:tabs>
        <w:ind w:left="1080" w:hanging="360"/>
      </w:pPr>
      <w:rPr>
        <w:rFonts w:ascii="Times New Roman" w:eastAsia="Times New Roman" w:hAnsi="Times New Roman" w:cs="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ghzout imad">
    <w15:presenceInfo w15:providerId="Windows Live" w15:userId="579af412baab8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trackRevision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77"/>
    <w:rsid w:val="000132BC"/>
    <w:rsid w:val="00020E82"/>
    <w:rsid w:val="00085A35"/>
    <w:rsid w:val="000924DB"/>
    <w:rsid w:val="00095C3E"/>
    <w:rsid w:val="00097B53"/>
    <w:rsid w:val="000A34B3"/>
    <w:rsid w:val="000B2F12"/>
    <w:rsid w:val="000B485C"/>
    <w:rsid w:val="000E0EE1"/>
    <w:rsid w:val="00115761"/>
    <w:rsid w:val="0012581A"/>
    <w:rsid w:val="001502C6"/>
    <w:rsid w:val="00153347"/>
    <w:rsid w:val="001B0CC2"/>
    <w:rsid w:val="001C7A40"/>
    <w:rsid w:val="001D1A82"/>
    <w:rsid w:val="001F7BCE"/>
    <w:rsid w:val="00223F61"/>
    <w:rsid w:val="002328E1"/>
    <w:rsid w:val="0023501C"/>
    <w:rsid w:val="00236B4E"/>
    <w:rsid w:val="00253C8F"/>
    <w:rsid w:val="00265063"/>
    <w:rsid w:val="0027278C"/>
    <w:rsid w:val="002B22AA"/>
    <w:rsid w:val="002C0478"/>
    <w:rsid w:val="002D0368"/>
    <w:rsid w:val="002E7316"/>
    <w:rsid w:val="002F27C9"/>
    <w:rsid w:val="002F43EF"/>
    <w:rsid w:val="00313794"/>
    <w:rsid w:val="00316D86"/>
    <w:rsid w:val="00347F53"/>
    <w:rsid w:val="00370BA8"/>
    <w:rsid w:val="00375F29"/>
    <w:rsid w:val="003848EE"/>
    <w:rsid w:val="003B3636"/>
    <w:rsid w:val="003D6B0A"/>
    <w:rsid w:val="00400043"/>
    <w:rsid w:val="00404D48"/>
    <w:rsid w:val="00414C19"/>
    <w:rsid w:val="004361D1"/>
    <w:rsid w:val="00443659"/>
    <w:rsid w:val="00451D6D"/>
    <w:rsid w:val="0048473D"/>
    <w:rsid w:val="004D7411"/>
    <w:rsid w:val="004D7BC9"/>
    <w:rsid w:val="00522F62"/>
    <w:rsid w:val="00530934"/>
    <w:rsid w:val="00560A1D"/>
    <w:rsid w:val="005658DF"/>
    <w:rsid w:val="0056682E"/>
    <w:rsid w:val="0057110A"/>
    <w:rsid w:val="005A1872"/>
    <w:rsid w:val="005A311F"/>
    <w:rsid w:val="00607650"/>
    <w:rsid w:val="00634215"/>
    <w:rsid w:val="00645C82"/>
    <w:rsid w:val="00652011"/>
    <w:rsid w:val="00660E91"/>
    <w:rsid w:val="0066567F"/>
    <w:rsid w:val="006C0F6D"/>
    <w:rsid w:val="006C3E4C"/>
    <w:rsid w:val="006E08C6"/>
    <w:rsid w:val="006E54F4"/>
    <w:rsid w:val="0070325C"/>
    <w:rsid w:val="0071412A"/>
    <w:rsid w:val="00724D98"/>
    <w:rsid w:val="007259DD"/>
    <w:rsid w:val="007825DD"/>
    <w:rsid w:val="00791F4B"/>
    <w:rsid w:val="00794890"/>
    <w:rsid w:val="0079556E"/>
    <w:rsid w:val="007A44FA"/>
    <w:rsid w:val="007F5E1C"/>
    <w:rsid w:val="00817A29"/>
    <w:rsid w:val="00820FA7"/>
    <w:rsid w:val="00822038"/>
    <w:rsid w:val="008227AC"/>
    <w:rsid w:val="00835AA4"/>
    <w:rsid w:val="008A1407"/>
    <w:rsid w:val="008A21EC"/>
    <w:rsid w:val="008A605C"/>
    <w:rsid w:val="008D0877"/>
    <w:rsid w:val="008D56CF"/>
    <w:rsid w:val="008E06FC"/>
    <w:rsid w:val="008E07B0"/>
    <w:rsid w:val="008E1637"/>
    <w:rsid w:val="00904E8C"/>
    <w:rsid w:val="00946DCF"/>
    <w:rsid w:val="00951132"/>
    <w:rsid w:val="00954489"/>
    <w:rsid w:val="00986FE8"/>
    <w:rsid w:val="009963CF"/>
    <w:rsid w:val="009B48FC"/>
    <w:rsid w:val="009C5DE7"/>
    <w:rsid w:val="009D407C"/>
    <w:rsid w:val="00A13DD3"/>
    <w:rsid w:val="00A14F05"/>
    <w:rsid w:val="00A2080A"/>
    <w:rsid w:val="00A3200D"/>
    <w:rsid w:val="00A32FC9"/>
    <w:rsid w:val="00A351D8"/>
    <w:rsid w:val="00A46C53"/>
    <w:rsid w:val="00A51CA3"/>
    <w:rsid w:val="00A55B64"/>
    <w:rsid w:val="00A8209D"/>
    <w:rsid w:val="00AA70DE"/>
    <w:rsid w:val="00AC4CAC"/>
    <w:rsid w:val="00B20E86"/>
    <w:rsid w:val="00B2419D"/>
    <w:rsid w:val="00B63F19"/>
    <w:rsid w:val="00B67444"/>
    <w:rsid w:val="00BB3E08"/>
    <w:rsid w:val="00C16DBA"/>
    <w:rsid w:val="00C27C76"/>
    <w:rsid w:val="00C3263B"/>
    <w:rsid w:val="00C337BF"/>
    <w:rsid w:val="00C37995"/>
    <w:rsid w:val="00C47DA3"/>
    <w:rsid w:val="00C5000A"/>
    <w:rsid w:val="00C53753"/>
    <w:rsid w:val="00C81F80"/>
    <w:rsid w:val="00CB0B77"/>
    <w:rsid w:val="00CC39F4"/>
    <w:rsid w:val="00CF05BB"/>
    <w:rsid w:val="00D14D9E"/>
    <w:rsid w:val="00D43172"/>
    <w:rsid w:val="00D433F5"/>
    <w:rsid w:val="00D52A0E"/>
    <w:rsid w:val="00D650F2"/>
    <w:rsid w:val="00D670CD"/>
    <w:rsid w:val="00D77B28"/>
    <w:rsid w:val="00D80B46"/>
    <w:rsid w:val="00D9652D"/>
    <w:rsid w:val="00D97B73"/>
    <w:rsid w:val="00DB515B"/>
    <w:rsid w:val="00DF481E"/>
    <w:rsid w:val="00E04B35"/>
    <w:rsid w:val="00E4428B"/>
    <w:rsid w:val="00E87358"/>
    <w:rsid w:val="00EB0964"/>
    <w:rsid w:val="00EC03FA"/>
    <w:rsid w:val="00ED7FFE"/>
    <w:rsid w:val="00EF5732"/>
    <w:rsid w:val="00F367AF"/>
    <w:rsid w:val="00F67FD7"/>
    <w:rsid w:val="00F777EE"/>
    <w:rsid w:val="00F93C8D"/>
    <w:rsid w:val="00F977CC"/>
    <w:rsid w:val="00FA1CCD"/>
    <w:rsid w:val="00FA5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764D3F"/>
  <w15:chartTrackingRefBased/>
  <w15:docId w15:val="{B9D9C360-7DA6-449B-AC5C-0CD5FEA1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7"/>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rsid w:val="008E1637"/>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8E1637"/>
    <w:rPr>
      <w:rFonts w:ascii="Tahoma" w:hAnsi="Tahoma" w:cs="Tahoma"/>
      <w:sz w:val="16"/>
      <w:szCs w:val="16"/>
    </w:rPr>
  </w:style>
  <w:style w:type="paragraph" w:styleId="Rvision">
    <w:name w:val="Revision"/>
    <w:hidden/>
    <w:uiPriority w:val="99"/>
    <w:semiHidden/>
    <w:rsid w:val="002B22AA"/>
    <w:rPr>
      <w:sz w:val="22"/>
      <w:szCs w:val="22"/>
      <w:lang w:eastAsia="en-US"/>
    </w:rPr>
  </w:style>
  <w:style w:type="paragraph" w:styleId="Paragraphedeliste">
    <w:name w:val="List Paragraph"/>
    <w:basedOn w:val="Normal"/>
    <w:uiPriority w:val="34"/>
    <w:qFormat/>
    <w:rsid w:val="00FA5A89"/>
    <w:pPr>
      <w:ind w:left="720"/>
    </w:pPr>
  </w:style>
  <w:style w:type="paragraph" w:styleId="Explorateurdedocuments">
    <w:name w:val="Document Map"/>
    <w:basedOn w:val="Normal"/>
    <w:link w:val="ExplorateurdedocumentsCar"/>
    <w:uiPriority w:val="99"/>
    <w:semiHidden/>
    <w:rsid w:val="006C0F6D"/>
    <w:pPr>
      <w:shd w:val="clear" w:color="auto" w:fill="000080"/>
    </w:pPr>
    <w:rPr>
      <w:rFonts w:ascii="Tahoma" w:hAnsi="Tahoma" w:cs="Tahoma"/>
      <w:sz w:val="20"/>
      <w:szCs w:val="20"/>
    </w:rPr>
  </w:style>
  <w:style w:type="character" w:customStyle="1" w:styleId="ExplorateurdedocumentsCar">
    <w:name w:val="Explorateur de documents Car"/>
    <w:link w:val="Explorateurdedocuments"/>
    <w:uiPriority w:val="99"/>
    <w:semiHidden/>
    <w:rsid w:val="00EC5DBF"/>
    <w:rPr>
      <w:rFonts w:ascii="Times New Roman" w:hAnsi="Times New Roman"/>
      <w:sz w:val="0"/>
      <w:szCs w:val="0"/>
      <w:lang w:eastAsia="en-US"/>
    </w:rPr>
  </w:style>
  <w:style w:type="paragraph" w:styleId="En-tte">
    <w:name w:val="header"/>
    <w:basedOn w:val="Normal"/>
    <w:link w:val="En-tteCar"/>
    <w:uiPriority w:val="99"/>
    <w:semiHidden/>
    <w:unhideWhenUsed/>
    <w:rsid w:val="00560A1D"/>
    <w:pPr>
      <w:tabs>
        <w:tab w:val="center" w:pos="4536"/>
        <w:tab w:val="right" w:pos="9072"/>
      </w:tabs>
    </w:pPr>
  </w:style>
  <w:style w:type="character" w:customStyle="1" w:styleId="En-tteCar">
    <w:name w:val="En-tête Car"/>
    <w:link w:val="En-tte"/>
    <w:uiPriority w:val="99"/>
    <w:semiHidden/>
    <w:rsid w:val="00560A1D"/>
    <w:rPr>
      <w:lang w:eastAsia="en-US"/>
    </w:rPr>
  </w:style>
  <w:style w:type="paragraph" w:styleId="Pieddepage">
    <w:name w:val="footer"/>
    <w:basedOn w:val="Normal"/>
    <w:link w:val="PieddepageCar"/>
    <w:uiPriority w:val="99"/>
    <w:semiHidden/>
    <w:unhideWhenUsed/>
    <w:rsid w:val="00560A1D"/>
    <w:pPr>
      <w:tabs>
        <w:tab w:val="center" w:pos="4536"/>
        <w:tab w:val="right" w:pos="9072"/>
      </w:tabs>
    </w:pPr>
  </w:style>
  <w:style w:type="character" w:customStyle="1" w:styleId="PieddepageCar">
    <w:name w:val="Pied de page Car"/>
    <w:link w:val="Pieddepage"/>
    <w:uiPriority w:val="99"/>
    <w:semiHidden/>
    <w:rsid w:val="00560A1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9881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F59FF-43FD-476B-9DC5-B15A9C00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3755</Words>
  <Characters>20657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CONDITIONS GÉNÉRALES D’ACHAT RAZEL-BEC</vt:lpstr>
    </vt:vector>
  </TitlesOfParts>
  <Company>Razel</Company>
  <LinksUpToDate>false</LinksUpToDate>
  <CharactersWithSpaces>24364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CONDITIONS GÉNÉRALES D’ACHAT RAZEL-BEC</dc:title>
  <dc:subject/>
  <dc:creator>gblanchard</dc:creator>
  <cp:keywords/>
  <cp:lastModifiedBy>taghzout imad</cp:lastModifiedBy>
  <cp:revision>7</cp:revision>
  <cp:lastPrinted>2010-05-18T14:50:00Z</cp:lastPrinted>
  <dcterms:created xsi:type="dcterms:W3CDTF">2019-11-12T14:11:00Z</dcterms:created>
  <dcterms:modified xsi:type="dcterms:W3CDTF">2020-10-22T15:01:00Z</dcterms:modified>
</cp:coreProperties>
</file>